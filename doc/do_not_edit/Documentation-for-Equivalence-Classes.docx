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89C490" w14:textId="77777777" w:rsidR="007957C3" w:rsidRPr="006E2F64" w:rsidRDefault="007957C3" w:rsidP="007957C3">
      <w:pPr>
        <w:pStyle w:val="Heading1"/>
        <w:rPr>
          <w:rFonts w:asciiTheme="minorHAnsi" w:hAnsiTheme="minorHAnsi" w:cstheme="minorHAnsi"/>
          <w:b/>
          <w:color w:val="auto"/>
          <w:sz w:val="28"/>
          <w:szCs w:val="28"/>
        </w:rPr>
      </w:pPr>
      <w:bookmarkStart w:id="0" w:name="_GoBack"/>
      <w:bookmarkEnd w:id="0"/>
      <w:r w:rsidRPr="006E2F64">
        <w:rPr>
          <w:rFonts w:asciiTheme="minorHAnsi" w:hAnsiTheme="minorHAnsi" w:cstheme="minorHAnsi"/>
          <w:b/>
          <w:color w:val="auto"/>
          <w:sz w:val="28"/>
          <w:szCs w:val="28"/>
        </w:rPr>
        <w:t>Documentation for Equivalence Classes – Flowsheet Use Cases</w:t>
      </w:r>
      <w:r>
        <w:rPr>
          <w:rFonts w:asciiTheme="minorHAnsi" w:hAnsiTheme="minorHAnsi" w:cstheme="minorHAnsi"/>
          <w:b/>
          <w:color w:val="auto"/>
          <w:sz w:val="28"/>
          <w:szCs w:val="28"/>
        </w:rPr>
        <w:t xml:space="preserve"> </w:t>
      </w:r>
    </w:p>
    <w:p w14:paraId="6B469D47" w14:textId="77777777" w:rsidR="007957C3" w:rsidRPr="007C47C6" w:rsidRDefault="007957C3" w:rsidP="00AC49DB">
      <w:pPr>
        <w:pStyle w:val="Heading2"/>
      </w:pPr>
      <w:r w:rsidRPr="007C47C6">
        <w:t xml:space="preserve">Rationale </w:t>
      </w:r>
    </w:p>
    <w:p w14:paraId="0F0CAC40" w14:textId="77777777" w:rsidR="007957C3" w:rsidRDefault="007957C3" w:rsidP="007957C3">
      <w:pPr>
        <w:spacing w:after="0" w:line="240" w:lineRule="auto"/>
      </w:pPr>
      <w:r>
        <w:t xml:space="preserve">The equivalence classes (grouper) provide a way to aggregate sets of observations for various purposes. </w:t>
      </w:r>
    </w:p>
    <w:p w14:paraId="7438C5AD" w14:textId="75096084" w:rsidR="007957C3" w:rsidRDefault="007957C3" w:rsidP="007957C3">
      <w:pPr>
        <w:spacing w:after="0" w:line="240" w:lineRule="auto"/>
      </w:pPr>
      <w:r>
        <w:t xml:space="preserve">This document describes producing equivalence classes that define a set of observations that are slightly different but could be displayed in a single line of a flowsheet or aggregated for other purposes, such as in </w:t>
      </w:r>
      <w:commentRangeStart w:id="1"/>
      <w:r>
        <w:t xml:space="preserve">Figure 1. </w:t>
      </w:r>
      <w:commentRangeEnd w:id="1"/>
      <w:r w:rsidR="00186F3B">
        <w:rPr>
          <w:rStyle w:val="CommentReference"/>
        </w:rPr>
        <w:commentReference w:id="1"/>
      </w:r>
      <w:r>
        <w:t>These classes will almost always include only one distinct analyte, but ignore some or all distinctions in methods, some distinctions in specimens, etc. Thus, the tests within one class will, with group clinically similar values. Such an equivalence assumes that the individual LOINC codes and our display names are easily available via “mouse over” or a “click th</w:t>
      </w:r>
      <w:ins w:id="2" w:author="Lynch, Paul (NIH/NLM/LHC) [E]" w:date="2019-12-03T18:26:00Z">
        <w:r w:rsidR="00007E77">
          <w:t>r</w:t>
        </w:r>
      </w:ins>
      <w:r>
        <w:t xml:space="preserve">ough on a cell” (or some other mechanism) when the flowsheet is a live display, or are included as footnotes at the bottom of the page as shown in </w:t>
      </w:r>
      <w:commentRangeStart w:id="3"/>
      <w:r>
        <w:t>Figure 2</w:t>
      </w:r>
      <w:commentRangeEnd w:id="3"/>
      <w:r w:rsidR="00CA3D25">
        <w:rPr>
          <w:rStyle w:val="CommentReference"/>
        </w:rPr>
        <w:commentReference w:id="3"/>
      </w:r>
      <w:r>
        <w:t xml:space="preserve">. The goal is to make flowsheets easier to digest (fewer rows with more data per row), and would allow an organization’s choice to reduce the effort of mapping incoming test results to tests in their local environment that may not be as precisely defined in the receiver’s environment. </w:t>
      </w:r>
    </w:p>
    <w:p w14:paraId="4104610E" w14:textId="77777777" w:rsidR="007957C3" w:rsidRDefault="007957C3" w:rsidP="007957C3">
      <w:pPr>
        <w:spacing w:after="0" w:line="240" w:lineRule="auto"/>
      </w:pPr>
    </w:p>
    <w:p w14:paraId="600C1C71" w14:textId="77777777" w:rsidR="007957C3" w:rsidRDefault="007957C3" w:rsidP="007957C3">
      <w:pPr>
        <w:spacing w:after="0" w:line="240" w:lineRule="auto"/>
      </w:pPr>
      <w:r>
        <w:t xml:space="preserve">In this project, we developed equivalence rules one LOINC class at a time, because we could more easily predict the results when we focused on one class at a time. LOINC terms are constructed from six different types of parts. In general, the approach we took was to first enumerate the distinct parts of each type in a given LOINC class, e.g. the method, specimen, etc. We looked especially closely at the specimen (LOINC system) and the methods together, because the clinical distinctions among some of the sets of method and specimen are small. For example, for most tests, we ignore the distinctions between plasma and blood </w:t>
      </w:r>
      <w:r w:rsidRPr="00DA7DDB">
        <w:t xml:space="preserve">measurements. For some LOINC classes, we lumped time tests, e.g. 4h, 12h, 24h, together, at least for some concentrations. </w:t>
      </w:r>
      <w:r>
        <w:t>For some</w:t>
      </w:r>
      <w:r w:rsidRPr="00DA7DDB">
        <w:t xml:space="preserve"> LOINC classes, we ignored distinctions by method except for special LOINC cases. </w:t>
      </w:r>
      <w:r>
        <w:t xml:space="preserve">The equivalence classes may also mix tests with categorical values, e.g. positive, negative, and titers, e.g. 1:25L, whose meaning will not be confused with standard numerical values in the same row because their different representations. </w:t>
      </w:r>
      <w:r w:rsidRPr="00DA7DDB">
        <w:t>For some LOINC classes, we also equivalence quantitative titers, arbitrary concentrations, and ordinal values because the displayed values would signal whether they were a concentration, titer, or coded answer.</w:t>
      </w:r>
      <w:r>
        <w:t xml:space="preserve"> In a few cases, we conditioned the specimen that would be equivalenced to a specific set of analytes.</w:t>
      </w:r>
    </w:p>
    <w:p w14:paraId="4BAC0A65" w14:textId="77777777" w:rsidR="007957C3" w:rsidRDefault="007957C3" w:rsidP="007957C3">
      <w:pPr>
        <w:spacing w:after="0" w:line="240" w:lineRule="auto"/>
      </w:pPr>
    </w:p>
    <w:p w14:paraId="22179B63" w14:textId="77777777" w:rsidR="007957C3" w:rsidRDefault="007957C3" w:rsidP="007957C3">
      <w:pPr>
        <w:spacing w:line="240" w:lineRule="auto"/>
      </w:pPr>
      <w:r>
        <w:t>So, though we equivalence arterial, capillary, venous, mixed venous blood for most chemicals, we could not do that for the analysis of oxygen saturation or oxygen content, and we used different specimen groupings for analytes with distinct values on the arterial versus the venous side of circulation. We equivalence capillary blood to arterial blood, but only for oximeter, because in the case of oxygen saturation is measured peak surge of arterial blood into the capillary bed</w:t>
      </w:r>
      <w:r>
        <w:rPr>
          <w:vertAlign w:val="superscript"/>
        </w:rPr>
        <w:t>1, 2, 3</w:t>
      </w:r>
      <w:r>
        <w:t>.</w:t>
      </w:r>
    </w:p>
    <w:p w14:paraId="7EB0DE82" w14:textId="3F3F8688" w:rsidR="007957C3" w:rsidRDefault="007957C3" w:rsidP="007957C3">
      <w:pPr>
        <w:spacing w:line="240" w:lineRule="auto"/>
      </w:pPr>
      <w:r>
        <w:t xml:space="preserve">We have finished the first draft for microbiology, hematology, chemistry, drug/tox, serology, and urinalysis, which constitutes the majority of the lab testing content.  We do not plan to </w:t>
      </w:r>
      <w:r w:rsidR="00AE6C79">
        <w:t>address</w:t>
      </w:r>
      <w:r>
        <w:t xml:space="preserve"> the Chemistry challenge tests (Class C</w:t>
      </w:r>
      <w:ins w:id="4" w:author="Lynch, Paul (NIH/NLM/LHC) [E]" w:date="2019-12-03T16:31:00Z">
        <w:r w:rsidR="00D92512">
          <w:t>HAL</w:t>
        </w:r>
      </w:ins>
      <w:del w:id="5" w:author="Lynch, Paul (NIH/NLM/LHC) [E]" w:date="2019-12-03T16:31:00Z">
        <w:r w:rsidDel="00D92512">
          <w:delText>hal</w:delText>
        </w:r>
      </w:del>
      <w:r>
        <w:t>) at all, because the</w:t>
      </w:r>
      <w:r w:rsidR="00AE6C79">
        <w:t xml:space="preserve"> tests in that class</w:t>
      </w:r>
      <w:r>
        <w:t xml:space="preserve"> tend to be exotic, and not congenial to grouping because they are so specialized. </w:t>
      </w:r>
    </w:p>
    <w:p w14:paraId="62550E3F" w14:textId="77777777" w:rsidR="007957C3" w:rsidRDefault="007957C3" w:rsidP="007957C3">
      <w:pPr>
        <w:spacing w:line="240" w:lineRule="auto"/>
      </w:pPr>
      <w:commentRangeStart w:id="6"/>
      <w:r>
        <w:t xml:space="preserve">We also have plans to build a unit conversion function into the table, that would convert units of the same property into a locally preferred one, and perhaps, convert some tests with a different mass/molar conversion.        </w:t>
      </w:r>
      <w:commentRangeEnd w:id="6"/>
      <w:r w:rsidR="00EC6273">
        <w:rPr>
          <w:rStyle w:val="CommentReference"/>
        </w:rPr>
        <w:commentReference w:id="6"/>
      </w:r>
    </w:p>
    <w:p w14:paraId="74106BD0" w14:textId="77777777" w:rsidR="007957C3" w:rsidRPr="007C47C6" w:rsidRDefault="007957C3" w:rsidP="00AC49DB">
      <w:pPr>
        <w:pStyle w:val="Heading2"/>
      </w:pPr>
      <w:r w:rsidRPr="007C47C6">
        <w:lastRenderedPageBreak/>
        <w:t xml:space="preserve">Process we followed: </w:t>
      </w:r>
    </w:p>
    <w:p w14:paraId="3504FE1A" w14:textId="77777777" w:rsidR="007957C3" w:rsidRPr="00116E5C" w:rsidRDefault="007957C3" w:rsidP="007957C3">
      <w:pPr>
        <w:spacing w:after="0" w:line="240" w:lineRule="auto"/>
      </w:pPr>
      <w:r w:rsidRPr="00116E5C">
        <w:t xml:space="preserve">For each class, we have extracted all of the specimen and method dimensions of the term and defined groups and subgroups via </w:t>
      </w:r>
      <w:r>
        <w:t>spreadsheets</w:t>
      </w:r>
      <w:r w:rsidRPr="00116E5C">
        <w:t xml:space="preserve"> that contains the whole part</w:t>
      </w:r>
      <w:r>
        <w:t xml:space="preserve">s. </w:t>
      </w:r>
      <w:r w:rsidR="00AE6C79">
        <w:t>We exclude panels always.</w:t>
      </w:r>
    </w:p>
    <w:p w14:paraId="1B9508E2" w14:textId="77777777" w:rsidR="007957C3" w:rsidRPr="007C47C6" w:rsidRDefault="007957C3" w:rsidP="00AC49DB">
      <w:pPr>
        <w:pStyle w:val="Heading2"/>
      </w:pPr>
      <w:r w:rsidRPr="007C47C6">
        <w:t>Notes on Our Group Labels and Symbols:</w:t>
      </w:r>
    </w:p>
    <w:p w14:paraId="3F828CFC" w14:textId="75CFF4D4" w:rsidR="007957C3" w:rsidRDefault="007957C3" w:rsidP="007957C3">
      <w:pPr>
        <w:spacing w:line="240" w:lineRule="auto"/>
      </w:pPr>
      <w:r>
        <w:t>For some classes and terms, we have a set of parts with the word ‘other</w:t>
      </w:r>
      <w:ins w:id="7" w:author="Lynch, Paul (NIH/NLM/LHC) [E]" w:date="2019-12-03T18:34:00Z">
        <w:r w:rsidR="00143220">
          <w:t>’</w:t>
        </w:r>
      </w:ins>
      <w:del w:id="8" w:author="Lynch, Paul (NIH/NLM/LHC) [E]" w:date="2019-12-03T18:34:00Z">
        <w:r w:rsidDel="00143220">
          <w:delText>”</w:delText>
        </w:r>
      </w:del>
      <w:r>
        <w:t xml:space="preserve"> at its end. These are used to refer to all of the parts of that type, except those that are not already called out in named groups. </w:t>
      </w:r>
    </w:p>
    <w:p w14:paraId="0E6772F2" w14:textId="77777777" w:rsidR="007957C3" w:rsidRDefault="007957C3" w:rsidP="007957C3">
      <w:pPr>
        <w:spacing w:line="240" w:lineRule="auto"/>
      </w:pPr>
      <w:r>
        <w:t xml:space="preserve">This document is intended for laboratory users, so we refer to the LOINC “Component,” as an “Analyte” because that is what laboratorians usually call it, and we refer to the LOINC “System” as the “Specimen” for the same reason. </w:t>
      </w:r>
    </w:p>
    <w:p w14:paraId="31B167C3" w14:textId="0821DF39" w:rsidR="007957C3" w:rsidRDefault="007957C3" w:rsidP="007957C3">
      <w:pPr>
        <w:spacing w:line="240" w:lineRule="auto"/>
        <w:rPr>
          <w:ins w:id="9" w:author="McDonald, Clem (NIH/NLM/LHC) [E]" w:date="2019-10-29T22:21:00Z"/>
        </w:rPr>
      </w:pPr>
      <w:r>
        <w:t>We define many named groups of parts, which are “equivalent” for the purpose of this equivalence class use-case.  For example, “Intravascular - any” refers to most of the intravascular specimens, e.g. blood, serum, plasma etc. (</w:t>
      </w:r>
      <w:ins w:id="10" w:author="Lynch, Paul (NIH/NLM/LHC) [E]" w:date="2019-12-03T18:34:00Z">
        <w:r w:rsidR="009A1AB2">
          <w:t>S</w:t>
        </w:r>
      </w:ins>
      <w:del w:id="11" w:author="Lynch, Paul (NIH/NLM/LHC) [E]" w:date="2019-12-03T18:34:00Z">
        <w:r w:rsidDel="009A1AB2">
          <w:delText>s</w:delText>
        </w:r>
      </w:del>
      <w:r>
        <w:t xml:space="preserve">ee the enumeration of the parts it contains in the Cross-Class Specimen Part Groups). So, terms that only differed by different members of the specimen group would be equivalenced.  Depending on the class, we might have many sets of part equivalence groups for multiple part types, which we put under Cross-Class Part Groups. And, the same rule would apply across multiple part types, e.g. Method, Specimen, Time. </w:t>
      </w:r>
      <w:commentRangeStart w:id="12"/>
      <w:r>
        <w:t xml:space="preserve">We have attached a sample output in Appendix A, and you can better digest what we are doing from the example output. </w:t>
      </w:r>
      <w:commentRangeEnd w:id="12"/>
      <w:r w:rsidR="009A1AB2">
        <w:rPr>
          <w:rStyle w:val="CommentReference"/>
        </w:rPr>
        <w:commentReference w:id="12"/>
      </w:r>
    </w:p>
    <w:p w14:paraId="7DE66001" w14:textId="734EFEB3" w:rsidR="0097561D" w:rsidDel="0076600D" w:rsidRDefault="0097561D" w:rsidP="007957C3">
      <w:pPr>
        <w:spacing w:line="240" w:lineRule="auto"/>
        <w:rPr>
          <w:ins w:id="13" w:author="McDonald, Clem (NIH/NLM/LHC) [E]" w:date="2019-10-29T22:21:00Z"/>
          <w:del w:id="14" w:author="Lynch, Paul (NIH/NLM/LHC) [E]" w:date="2019-11-20T16:58:00Z"/>
        </w:rPr>
      </w:pPr>
      <w:commentRangeStart w:id="15"/>
      <w:ins w:id="16" w:author="McDonald, Clem (NIH/NLM/LHC) [E]" w:date="2019-10-29T22:21:00Z">
        <w:del w:id="17" w:author="Lynch, Paul (NIH/NLM/LHC) [E]" w:date="2019-11-20T16:58:00Z">
          <w:r w:rsidRPr="0097561D" w:rsidDel="0076600D">
            <w:rPr>
              <w:highlight w:val="cyan"/>
              <w:rPrChange w:id="18" w:author="McDonald, Clem (NIH/NLM/LHC) [E]" w:date="2019-10-29T22:22:00Z">
                <w:rPr/>
              </w:rPrChange>
            </w:rPr>
            <w:delText xml:space="preserve">Exclude panel terms from all Equivalence classes. </w:delText>
          </w:r>
        </w:del>
        <w:del w:id="19" w:author="Lynch, Paul (NIH/NLM/LHC) [E]" w:date="2019-11-04T15:25:00Z">
          <w:r w:rsidRPr="0097561D" w:rsidDel="00D85C3E">
            <w:rPr>
              <w:highlight w:val="cyan"/>
              <w:rPrChange w:id="20" w:author="McDonald, Clem (NIH/NLM/LHC) [E]" w:date="2019-10-29T22:22:00Z">
                <w:rPr/>
              </w:rPrChange>
            </w:rPr>
            <w:delText>S</w:delText>
          </w:r>
        </w:del>
        <w:del w:id="21" w:author="Lynch, Paul (NIH/NLM/LHC) [E]" w:date="2019-11-20T16:58:00Z">
          <w:r w:rsidRPr="0097561D" w:rsidDel="0076600D">
            <w:rPr>
              <w:highlight w:val="cyan"/>
              <w:rPrChange w:id="22" w:author="McDonald, Clem (NIH/NLM/LHC) [E]" w:date="2019-10-29T22:22:00Z">
                <w:rPr/>
              </w:rPrChange>
            </w:rPr>
            <w:delText xml:space="preserve">Think </w:delText>
          </w:r>
        </w:del>
      </w:ins>
      <w:ins w:id="23" w:author="McDonald, Clem (NIH/NLM/LHC) [E]" w:date="2019-10-29T22:22:00Z">
        <w:del w:id="24" w:author="Lynch, Paul (NIH/NLM/LHC) [E]" w:date="2019-11-20T16:58:00Z">
          <w:r w:rsidRPr="0097561D" w:rsidDel="0076600D">
            <w:rPr>
              <w:highlight w:val="cyan"/>
              <w:rPrChange w:id="25" w:author="McDonald, Clem (NIH/NLM/LHC) [E]" w:date="2019-10-29T22:22:00Z">
                <w:rPr/>
              </w:rPrChange>
            </w:rPr>
            <w:delText>this will happen automatically because we have most classes are contained in panel classes</w:delText>
          </w:r>
        </w:del>
      </w:ins>
      <w:commentRangeEnd w:id="15"/>
      <w:del w:id="26" w:author="Lynch, Paul (NIH/NLM/LHC) [E]" w:date="2019-11-20T16:58:00Z">
        <w:r w:rsidR="002B340A" w:rsidDel="0076600D">
          <w:rPr>
            <w:rStyle w:val="CommentReference"/>
          </w:rPr>
          <w:commentReference w:id="15"/>
        </w:r>
      </w:del>
    </w:p>
    <w:p w14:paraId="09FE0119" w14:textId="77777777" w:rsidR="0097561D" w:rsidRDefault="0097561D" w:rsidP="007957C3">
      <w:pPr>
        <w:spacing w:line="240" w:lineRule="auto"/>
      </w:pPr>
    </w:p>
    <w:p w14:paraId="707CE3F0" w14:textId="77777777" w:rsidR="005805A5" w:rsidRDefault="005805A5" w:rsidP="00FB7AFF">
      <w:pPr>
        <w:pStyle w:val="Heading2"/>
        <w:rPr>
          <w:ins w:id="27" w:author="McDonald, Clem (NIH/NLM/LHC) [E]" w:date="2019-10-19T22:20:00Z"/>
        </w:rPr>
      </w:pPr>
      <w:ins w:id="28" w:author="McDonald, Clem (NIH/NLM/LHC) [E]" w:date="2019-10-19T22:20:00Z">
        <w:r>
          <w:t>Exclude panels from the process</w:t>
        </w:r>
      </w:ins>
    </w:p>
    <w:p w14:paraId="02414F73" w14:textId="77777777" w:rsidR="007957C3" w:rsidRPr="007C47C6" w:rsidRDefault="007957C3">
      <w:pPr>
        <w:pStyle w:val="Heading2"/>
      </w:pPr>
      <w:r w:rsidRPr="007C47C6">
        <w:t>Cross-Class Part groups used by more than one class:</w:t>
      </w:r>
    </w:p>
    <w:p w14:paraId="1E919990" w14:textId="1910C5E6" w:rsidR="007957C3" w:rsidRDefault="007957C3" w:rsidP="007957C3">
      <w:pPr>
        <w:spacing w:after="0" w:line="240" w:lineRule="auto"/>
        <w:rPr>
          <w:b/>
        </w:rPr>
      </w:pPr>
      <w:r>
        <w:rPr>
          <w:b/>
        </w:rPr>
        <w:t xml:space="preserve">Cross-Class Analyte </w:t>
      </w:r>
      <w:ins w:id="29" w:author="Lynch, Paul (NIH/NLM/LHC) [E]" w:date="2019-11-14T19:52:00Z">
        <w:r w:rsidR="00FB383F">
          <w:rPr>
            <w:b/>
          </w:rPr>
          <w:t xml:space="preserve">(“COMPONENT”) </w:t>
        </w:r>
      </w:ins>
      <w:r>
        <w:rPr>
          <w:b/>
        </w:rPr>
        <w:t>Part Groups:</w:t>
      </w:r>
    </w:p>
    <w:p w14:paraId="52BCF84A" w14:textId="057DDFF0" w:rsidR="007957C3" w:rsidRPr="00084A4E" w:rsidDel="009B49DA" w:rsidRDefault="007957C3">
      <w:pPr>
        <w:pStyle w:val="ListParagraph"/>
        <w:numPr>
          <w:ilvl w:val="0"/>
          <w:numId w:val="1"/>
        </w:numPr>
        <w:spacing w:after="0" w:line="240" w:lineRule="auto"/>
        <w:contextualSpacing w:val="0"/>
        <w:rPr>
          <w:del w:id="30" w:author="McDonald, Clem (NIH/NLM/LHC) [E]" w:date="2019-11-03T20:53:00Z"/>
        </w:rPr>
      </w:pPr>
      <w:r w:rsidRPr="009B49DA">
        <w:rPr>
          <w:u w:val="single"/>
        </w:rPr>
        <w:t>Ab and Ag</w:t>
      </w:r>
      <w:r w:rsidRPr="00116E5C">
        <w:t xml:space="preserve">: </w:t>
      </w:r>
      <w:r>
        <w:t xml:space="preserve"> This group includes all analyte that represent antibodies</w:t>
      </w:r>
      <w:ins w:id="31" w:author="Lynch, Paul (NIH/NLM/LHC) [E]" w:date="2019-11-22T23:29:00Z">
        <w:r w:rsidR="00932B76">
          <w:t xml:space="preserve"> </w:t>
        </w:r>
      </w:ins>
      <w:ins w:id="32" w:author="Lynch, Paul (NIH/NLM/LHC) [E]" w:date="2019-11-22T23:30:00Z">
        <w:r w:rsidR="00932B76">
          <w:t>(Ab)</w:t>
        </w:r>
      </w:ins>
      <w:r>
        <w:t xml:space="preserve"> and antigen tests. </w:t>
      </w:r>
      <w:ins w:id="33" w:author="Lynch, Paul (NIH/NLM/LHC) [E]" w:date="2019-12-03T15:37:00Z">
        <w:r w:rsidR="007F2F66">
          <w:t>(Note h</w:t>
        </w:r>
      </w:ins>
      <w:del w:id="34" w:author="Lynch, Paul (NIH/NLM/LHC) [E]" w:date="2019-12-03T15:37:00Z">
        <w:r w:rsidDel="007F2F66">
          <w:delText>H</w:delText>
        </w:r>
      </w:del>
      <w:r>
        <w:t>owever, three proteins include</w:t>
      </w:r>
      <w:del w:id="35" w:author="Lynch, Paul (NIH/NLM/LHC) [E]" w:date="2019-11-20T17:01:00Z">
        <w:r w:rsidDel="0076600D">
          <w:delText xml:space="preserve"> </w:delText>
        </w:r>
      </w:del>
      <w:r>
        <w:t xml:space="preserve"> “antigen”</w:t>
      </w:r>
      <w:ins w:id="36" w:author="Lynch, Paul (NIH/NLM/LHC) [E]" w:date="2019-11-20T17:03:00Z">
        <w:r w:rsidR="0076600D">
          <w:t xml:space="preserve"> (Ag)</w:t>
        </w:r>
      </w:ins>
      <w:r>
        <w:t xml:space="preserve"> as an intrinsic part of their name: Prostate specific </w:t>
      </w:r>
      <w:del w:id="37" w:author="Lynch, Paul (NIH/NLM/LHC) [E]" w:date="2019-11-22T23:29:00Z">
        <w:r w:rsidDel="00B862A0">
          <w:delText>antigen</w:delText>
        </w:r>
      </w:del>
      <w:ins w:id="38" w:author="Lynch, Paul (NIH/NLM/LHC) [E]" w:date="2019-11-22T23:29:00Z">
        <w:r w:rsidR="00B862A0">
          <w:t>Ag</w:t>
        </w:r>
      </w:ins>
      <w:r>
        <w:t xml:space="preserve">, Squamous cell carcinoma </w:t>
      </w:r>
      <w:del w:id="39" w:author="Lynch, Paul (NIH/NLM/LHC) [E]" w:date="2019-11-22T23:31:00Z">
        <w:r w:rsidDel="001A2BB7">
          <w:delText>antigen</w:delText>
        </w:r>
      </w:del>
      <w:ins w:id="40" w:author="Lynch, Paul (NIH/NLM/LHC) [E]" w:date="2019-11-22T23:31:00Z">
        <w:r w:rsidR="001A2BB7">
          <w:t>Ag</w:t>
        </w:r>
      </w:ins>
      <w:r>
        <w:t xml:space="preserve">, and Tissue polypeptide specific </w:t>
      </w:r>
      <w:del w:id="41" w:author="Lynch, Paul (NIH/NLM/LHC) [E]" w:date="2019-11-22T23:32:00Z">
        <w:r w:rsidDel="001A2BB7">
          <w:delText>antigen</w:delText>
        </w:r>
      </w:del>
      <w:ins w:id="42" w:author="Lynch, Paul (NIH/NLM/LHC) [E]" w:date="2019-11-22T23:32:00Z">
        <w:r w:rsidR="001A2BB7">
          <w:t>Ag</w:t>
        </w:r>
      </w:ins>
      <w:r>
        <w:t>.</w:t>
      </w:r>
      <w:ins w:id="43" w:author="McDonald, Clem (NIH/NLM/LHC) [E]" w:date="2019-10-19T20:22:00Z">
        <w:r w:rsidR="00AC3D81">
          <w:t xml:space="preserve"> These three</w:t>
        </w:r>
      </w:ins>
      <w:ins w:id="44" w:author="Lynch, Paul (NIH/NLM/LHC) [E]" w:date="2019-12-03T15:37:00Z">
        <w:r w:rsidR="00821669">
          <w:t xml:space="preserve"> are really names of chemicals and not antigens to the chemical</w:t>
        </w:r>
      </w:ins>
      <w:ins w:id="45" w:author="McDonald, Clem (NIH/NLM/LHC) [E]" w:date="2019-10-19T20:22:00Z">
        <w:del w:id="46" w:author="Lynch, Paul (NIH/NLM/LHC) [E]" w:date="2019-12-03T15:37:00Z">
          <w:r w:rsidR="00AC3D81" w:rsidDel="00821669">
            <w:delText xml:space="preserve"> should be treated as a total unit</w:delText>
          </w:r>
        </w:del>
        <w:r w:rsidR="00AC3D81">
          <w:t>.</w:t>
        </w:r>
      </w:ins>
      <w:ins w:id="47" w:author="Lynch, Paul (NIH/NLM/LHC) [E]" w:date="2019-12-03T15:37:00Z">
        <w:r w:rsidR="007F2F66">
          <w:t>)</w:t>
        </w:r>
      </w:ins>
      <w:ins w:id="48" w:author="McDonald, Clem (NIH/NLM/LHC) [E]" w:date="2019-10-19T20:22:00Z">
        <w:r w:rsidR="00AC3D81">
          <w:t xml:space="preserve"> </w:t>
        </w:r>
      </w:ins>
      <w:r>
        <w:t xml:space="preserve">  We use this group to decide when to include method</w:t>
      </w:r>
      <w:del w:id="49" w:author="Lynch, Paul (NIH/NLM/LHC) [E]" w:date="2019-11-22T23:32:00Z">
        <w:r w:rsidDel="009F63E2">
          <w:delText xml:space="preserve"> </w:delText>
        </w:r>
      </w:del>
      <w:r>
        <w:t xml:space="preserve">less tests in </w:t>
      </w:r>
      <w:del w:id="50" w:author="Lynch, Paul (NIH/NLM/LHC) [E]" w:date="2019-11-22T23:33:00Z">
        <w:r w:rsidDel="00DB5CD3">
          <w:delText xml:space="preserve"> </w:delText>
        </w:r>
      </w:del>
      <w:r>
        <w:t xml:space="preserve">with the immune assay </w:t>
      </w:r>
      <w:ins w:id="51" w:author="Lynch, Paul (NIH/NLM/LHC) [E]" w:date="2019-11-22T23:32:00Z">
        <w:r w:rsidR="009F63E2">
          <w:t xml:space="preserve">(IA) </w:t>
        </w:r>
      </w:ins>
      <w:r>
        <w:t>group.</w:t>
      </w:r>
      <w:ins w:id="52" w:author="McDonald, Clem (NIH/NLM/LHC) [E]" w:date="2019-10-19T20:24:00Z">
        <w:r w:rsidR="008D4552">
          <w:t xml:space="preserve"> </w:t>
        </w:r>
      </w:ins>
      <w:ins w:id="53" w:author="McDonald, Clem (NIH/NLM/LHC) [E]" w:date="2019-11-03T20:52:00Z">
        <w:r w:rsidR="009B49DA">
          <w:t xml:space="preserve"> We use this category to put immunology test that are the</w:t>
        </w:r>
      </w:ins>
      <w:ins w:id="54" w:author="Lynch, Paul (NIH/NLM/LHC) [E]" w:date="2019-11-22T23:33:00Z">
        <w:r w:rsidR="00DB5CD3">
          <w:t xml:space="preserve"> </w:t>
        </w:r>
      </w:ins>
      <w:ins w:id="55" w:author="McDonald, Clem (NIH/NLM/LHC) [E]" w:date="2019-11-03T20:52:00Z">
        <w:del w:id="56" w:author="Lynch, Paul (NIH/NLM/LHC) [E]" w:date="2019-11-22T23:33:00Z">
          <w:r w:rsidR="009B49DA" w:rsidDel="00DB5CD3">
            <w:delText xml:space="preserve"> </w:delText>
          </w:r>
        </w:del>
      </w:ins>
      <w:ins w:id="57" w:author="Lynch, Paul (NIH/NLM/LHC) [E]" w:date="2019-11-22T23:33:00Z">
        <w:r w:rsidR="00DB5CD3">
          <w:t>sam</w:t>
        </w:r>
      </w:ins>
      <w:ins w:id="58" w:author="McDonald, Clem (NIH/NLM/LHC) [E]" w:date="2019-11-03T20:52:00Z">
        <w:del w:id="59" w:author="Lynch, Paul (NIH/NLM/LHC) [E]" w:date="2019-11-22T23:33:00Z">
          <w:r w:rsidR="009B49DA" w:rsidDel="00DB5CD3">
            <w:delText>sa</w:delText>
          </w:r>
        </w:del>
        <w:del w:id="60" w:author="Lynch, Paul (NIH/NLM/LHC) [E]" w:date="2019-11-22T23:32:00Z">
          <w:r w:rsidR="009B49DA" w:rsidDel="00872208">
            <w:delText>n</w:delText>
          </w:r>
        </w:del>
        <w:r w:rsidR="009B49DA">
          <w:t xml:space="preserve">e except without a method together with the IA method for the AG or the AB test respectively </w:t>
        </w:r>
      </w:ins>
    </w:p>
    <w:p w14:paraId="368E0A99" w14:textId="77777777" w:rsidR="007957C3" w:rsidRPr="00084A4E" w:rsidRDefault="007957C3">
      <w:pPr>
        <w:pStyle w:val="ListParagraph"/>
        <w:spacing w:after="0" w:line="240" w:lineRule="auto"/>
        <w:contextualSpacing w:val="0"/>
      </w:pPr>
    </w:p>
    <w:p w14:paraId="02394FA6" w14:textId="4694A7FE" w:rsidR="007957C3" w:rsidRPr="00116E5C" w:rsidRDefault="007957C3" w:rsidP="00321E61">
      <w:pPr>
        <w:spacing w:after="0" w:line="240" w:lineRule="auto"/>
      </w:pPr>
      <w:r w:rsidRPr="00321E61">
        <w:rPr>
          <w:b/>
        </w:rPr>
        <w:t xml:space="preserve">Cross-Class Specimen </w:t>
      </w:r>
      <w:ins w:id="61" w:author="Lynch, Paul (NIH/NLM/LHC) [E]" w:date="2019-11-06T16:19:00Z">
        <w:r w:rsidR="002D17F1">
          <w:rPr>
            <w:b/>
          </w:rPr>
          <w:t xml:space="preserve">(“SYSTEM”) </w:t>
        </w:r>
      </w:ins>
      <w:r w:rsidRPr="00321E61">
        <w:rPr>
          <w:b/>
        </w:rPr>
        <w:t>Part Groups:</w:t>
      </w:r>
    </w:p>
    <w:p w14:paraId="6BB15264" w14:textId="3F4A9580" w:rsidR="007957C3" w:rsidRPr="005D5FB2" w:rsidRDefault="007957C3" w:rsidP="007957C3">
      <w:pPr>
        <w:pStyle w:val="ListParagraph"/>
        <w:numPr>
          <w:ilvl w:val="0"/>
          <w:numId w:val="1"/>
        </w:numPr>
        <w:spacing w:after="0" w:line="240" w:lineRule="auto"/>
        <w:contextualSpacing w:val="0"/>
      </w:pPr>
      <w:r w:rsidRPr="00116E5C">
        <w:rPr>
          <w:u w:val="single"/>
        </w:rPr>
        <w:t>Intravascular</w:t>
      </w:r>
      <w:del w:id="62" w:author="Lynch, Paul (NIH/NLM/LHC) [E]" w:date="2019-11-25T14:45:00Z">
        <w:r w:rsidDel="00F95D5C">
          <w:rPr>
            <w:u w:val="single"/>
          </w:rPr>
          <w:delText xml:space="preserve"> </w:delText>
        </w:r>
      </w:del>
      <w:r>
        <w:rPr>
          <w:u w:val="single"/>
        </w:rPr>
        <w:t>-</w:t>
      </w:r>
      <w:del w:id="63" w:author="Lynch, Paul (NIH/NLM/LHC) [E]" w:date="2019-11-25T14:45:00Z">
        <w:r w:rsidRPr="00116E5C" w:rsidDel="00F95D5C">
          <w:rPr>
            <w:u w:val="single"/>
          </w:rPr>
          <w:delText xml:space="preserve"> </w:delText>
        </w:r>
      </w:del>
      <w:r w:rsidRPr="00116E5C">
        <w:rPr>
          <w:u w:val="single"/>
        </w:rPr>
        <w:t>any</w:t>
      </w:r>
      <w:r w:rsidRPr="005D5FB2">
        <w:t xml:space="preserve">: Bld, BldA, BldC, BldMV, BldP, BldV, </w:t>
      </w:r>
      <w:ins w:id="64" w:author="McDonald, Clem (NIH/NLM/LHC) [E]" w:date="2019-10-19T21:22:00Z">
        <w:r w:rsidR="001C5C24">
          <w:t>Bld</w:t>
        </w:r>
      </w:ins>
      <w:ins w:id="65" w:author="McDonald, Clem (NIH/NLM/LHC) [E]" w:date="2019-10-19T21:23:00Z">
        <w:r w:rsidR="001C5C24">
          <w:t>.dot</w:t>
        </w:r>
      </w:ins>
      <w:ins w:id="66" w:author="Lynch, Paul (NIH/NLM/LHC) [E]" w:date="2019-10-30T18:52:00Z">
        <w:r w:rsidR="006C6FD3">
          <w:t>,</w:t>
        </w:r>
      </w:ins>
      <w:ins w:id="67" w:author="McDonald, Clem (NIH/NLM/LHC) [E]" w:date="2019-10-19T21:23:00Z">
        <w:del w:id="68" w:author="Lynch, Paul (NIH/NLM/LHC) [E]" w:date="2019-10-30T18:52:00Z">
          <w:r w:rsidR="001C5C24" w:rsidDel="006C6FD3">
            <w:delText>.</w:delText>
          </w:r>
        </w:del>
        <w:r w:rsidR="001C5C24">
          <w:t xml:space="preserve"> </w:t>
        </w:r>
      </w:ins>
      <w:r w:rsidRPr="005D5FB2">
        <w:t>Plas</w:t>
      </w:r>
      <w:r w:rsidRPr="00116E5C">
        <w:t xml:space="preserve"> , PlasA, </w:t>
      </w:r>
      <w:commentRangeStart w:id="69"/>
      <w:r w:rsidRPr="00116E5C">
        <w:t>PlasV</w:t>
      </w:r>
      <w:commentRangeEnd w:id="69"/>
      <w:r w:rsidRPr="005D5FB2">
        <w:rPr>
          <w:rStyle w:val="CommentReference"/>
        </w:rPr>
        <w:commentReference w:id="69"/>
      </w:r>
      <w:r w:rsidRPr="005D5FB2">
        <w:t xml:space="preserve">, Ser, Ser/Bld, Ser/Plas, Ser/Plas/Bld, </w:t>
      </w:r>
      <w:r w:rsidRPr="00116E5C">
        <w:t>Ser/Plas.ultracentrifug</w:t>
      </w:r>
      <w:r>
        <w:t>al</w:t>
      </w:r>
      <w:ins w:id="70" w:author="McDonald, Clem (NIH/NLM/LHC) [E]" w:date="2019-11-03T20:53:00Z">
        <w:r w:rsidR="009B49DA">
          <w:t>- W</w:t>
        </w:r>
      </w:ins>
      <w:ins w:id="71" w:author="McDonald, Clem (NIH/NLM/LHC) [E]" w:date="2019-11-03T20:54:00Z">
        <w:r w:rsidR="009B49DA">
          <w:t>ith a few exceptions we equivalence tests with any of these specimen types</w:t>
        </w:r>
      </w:ins>
    </w:p>
    <w:p w14:paraId="0CB2C44A" w14:textId="77777777" w:rsidR="007957C3" w:rsidRPr="00116E5C" w:rsidDel="001C5C24" w:rsidRDefault="007957C3" w:rsidP="007957C3">
      <w:pPr>
        <w:pStyle w:val="ListParagraph"/>
        <w:numPr>
          <w:ilvl w:val="1"/>
          <w:numId w:val="1"/>
        </w:numPr>
        <w:spacing w:after="120" w:line="240" w:lineRule="auto"/>
        <w:contextualSpacing w:val="0"/>
        <w:rPr>
          <w:del w:id="72" w:author="McDonald, Clem (NIH/NLM/LHC) [E]" w:date="2019-10-19T21:23:00Z"/>
        </w:rPr>
      </w:pPr>
      <w:del w:id="73" w:author="McDonald, Clem (NIH/NLM/LHC) [E]" w:date="2019-10-19T21:23:00Z">
        <w:r w:rsidDel="001C5C24">
          <w:rPr>
            <w:u w:val="single"/>
          </w:rPr>
          <w:delText>C</w:delText>
        </w:r>
        <w:r w:rsidRPr="005D5FB2" w:rsidDel="001C5C24">
          <w:rPr>
            <w:u w:val="single"/>
          </w:rPr>
          <w:delText>omment</w:delText>
        </w:r>
        <w:r w:rsidRPr="007C47C6" w:rsidDel="001C5C24">
          <w:delText>: We do not aggregate specimens</w:delText>
        </w:r>
        <w:r w:rsidDel="001C5C24">
          <w:delText xml:space="preserve"> </w:delText>
        </w:r>
        <w:r w:rsidRPr="00116E5C" w:rsidDel="001C5C24">
          <w:delText>taken during catheterization from specific sites in the circulation</w:delText>
        </w:r>
        <w:r w:rsidDel="001C5C24">
          <w:delText xml:space="preserve">, because they </w:delText>
        </w:r>
        <w:r w:rsidRPr="00116E5C" w:rsidDel="001C5C24">
          <w:delText xml:space="preserve"> have special use </w:delText>
        </w:r>
        <w:r w:rsidDel="001C5C24">
          <w:delText xml:space="preserve">in </w:delText>
        </w:r>
        <w:r w:rsidRPr="00116E5C" w:rsidDel="001C5C24">
          <w:delText xml:space="preserve"> catheter</w:delText>
        </w:r>
        <w:r w:rsidDel="001C5C24">
          <w:delText>ization</w:delText>
        </w:r>
        <w:r w:rsidRPr="00116E5C" w:rsidDel="001C5C24">
          <w:delText xml:space="preserve"> reports,</w:delText>
        </w:r>
      </w:del>
      <w:del w:id="74" w:author="McDonald, Clem (NIH/NLM/LHC) [E]" w:date="2019-10-19T20:27:00Z">
        <w:r w:rsidRPr="00116E5C" w:rsidDel="008D4552">
          <w:delText xml:space="preserve"> the names</w:delText>
        </w:r>
      </w:del>
      <w:del w:id="75" w:author="McDonald, Clem (NIH/NLM/LHC) [E]" w:date="2019-10-19T21:23:00Z">
        <w:r w:rsidRPr="00116E5C" w:rsidDel="001C5C24">
          <w:delText xml:space="preserve"> need to be distinguished and should not be collapsed in a group</w:delText>
        </w:r>
      </w:del>
    </w:p>
    <w:p w14:paraId="4120FBF6" w14:textId="4C11915F" w:rsidR="007957C3" w:rsidRDefault="007957C3" w:rsidP="00FB7AFF">
      <w:pPr>
        <w:pStyle w:val="ListParagraph"/>
        <w:numPr>
          <w:ilvl w:val="0"/>
          <w:numId w:val="1"/>
        </w:numPr>
        <w:spacing w:after="120" w:line="240" w:lineRule="auto"/>
        <w:contextualSpacing w:val="0"/>
      </w:pPr>
      <w:r w:rsidRPr="00116E5C">
        <w:rPr>
          <w:u w:val="single"/>
        </w:rPr>
        <w:t>Bld</w:t>
      </w:r>
      <w:del w:id="76" w:author="Lynch, Paul (NIH/NLM/LHC) [E]" w:date="2019-11-25T14:45:00Z">
        <w:r w:rsidRPr="00116E5C" w:rsidDel="00F95D5C">
          <w:rPr>
            <w:u w:val="single"/>
          </w:rPr>
          <w:delText xml:space="preserve"> </w:delText>
        </w:r>
      </w:del>
      <w:r>
        <w:rPr>
          <w:u w:val="single"/>
        </w:rPr>
        <w:t>-</w:t>
      </w:r>
      <w:del w:id="77" w:author="Lynch, Paul (NIH/NLM/LHC) [E]" w:date="2019-11-25T14:45:00Z">
        <w:r w:rsidDel="00F95D5C">
          <w:rPr>
            <w:u w:val="single"/>
          </w:rPr>
          <w:delText xml:space="preserve"> </w:delText>
        </w:r>
      </w:del>
      <w:r>
        <w:rPr>
          <w:u w:val="single"/>
        </w:rPr>
        <w:t>a</w:t>
      </w:r>
      <w:r w:rsidRPr="005D5FB2">
        <w:rPr>
          <w:u w:val="single"/>
        </w:rPr>
        <w:t>ny</w:t>
      </w:r>
      <w:r>
        <w:t>:</w:t>
      </w:r>
      <w:r w:rsidRPr="00116E5C">
        <w:t xml:space="preserve"> </w:t>
      </w:r>
      <w:r w:rsidRPr="005D5FB2">
        <w:t>Bld, BldA, BldC,</w:t>
      </w:r>
      <w:r w:rsidRPr="00116E5C">
        <w:t xml:space="preserve"> BldMV, BldP, BldV</w:t>
      </w:r>
      <w:ins w:id="78" w:author="Lynch, Paul (NIH/NLM/LHC) [E]" w:date="2019-11-25T14:41:00Z">
        <w:r w:rsidR="00AC49DB">
          <w:t>.</w:t>
        </w:r>
      </w:ins>
      <w:del w:id="79" w:author="Lynch, Paul (NIH/NLM/LHC) [E]" w:date="2019-11-25T14:40:00Z">
        <w:r w:rsidRPr="00116E5C" w:rsidDel="00AC49DB">
          <w:delText>,</w:delText>
        </w:r>
      </w:del>
      <w:ins w:id="80" w:author="McDonald, Clem (NIH/NLM/LHC) [E]" w:date="2019-11-03T20:55:00Z">
        <w:r w:rsidR="009B49DA">
          <w:t xml:space="preserve"> </w:t>
        </w:r>
      </w:ins>
      <w:ins w:id="81" w:author="Lynch, Paul (NIH/NLM/LHC) [E]" w:date="2019-11-25T14:41:00Z">
        <w:r w:rsidR="00AC49DB">
          <w:t xml:space="preserve"> </w:t>
        </w:r>
      </w:ins>
      <w:ins w:id="82" w:author="McDonald, Clem (NIH/NLM/LHC) [E]" w:date="2019-11-03T20:55:00Z">
        <w:del w:id="83" w:author="Lynch, Paul (NIH/NLM/LHC) [E]" w:date="2019-11-25T14:41:00Z">
          <w:r w:rsidR="009B49DA" w:rsidDel="00AC49DB">
            <w:delText>(</w:delText>
          </w:r>
        </w:del>
      </w:ins>
      <w:ins w:id="84" w:author="Lynch, Paul (NIH/NLM/LHC) [E]" w:date="2019-11-25T14:41:00Z">
        <w:r w:rsidR="00AC49DB">
          <w:t>W</w:t>
        </w:r>
      </w:ins>
      <w:ins w:id="85" w:author="McDonald, Clem (NIH/NLM/LHC) [E]" w:date="2019-11-03T20:55:00Z">
        <w:del w:id="86" w:author="Lynch, Paul (NIH/NLM/LHC) [E]" w:date="2019-11-25T14:41:00Z">
          <w:r w:rsidR="009B49DA" w:rsidDel="00AC49DB">
            <w:delText>w</w:delText>
          </w:r>
        </w:del>
        <w:r w:rsidR="009B49DA">
          <w:t xml:space="preserve">e equivalence tests that care about the cells in blood with any of these specimen types. </w:t>
        </w:r>
      </w:ins>
      <w:ins w:id="87" w:author="Lynch, Paul (NIH/NLM/LHC) [E]" w:date="2019-11-25T14:41:00Z">
        <w:r w:rsidR="00AC49DB">
          <w:t xml:space="preserve"> W</w:t>
        </w:r>
      </w:ins>
      <w:ins w:id="88" w:author="McDonald, Clem (NIH/NLM/LHC) [E]" w:date="2019-11-03T20:55:00Z">
        <w:del w:id="89" w:author="Lynch, Paul (NIH/NLM/LHC) [E]" w:date="2019-11-25T14:41:00Z">
          <w:r w:rsidR="009B49DA" w:rsidDel="00AC49DB">
            <w:delText>( w</w:delText>
          </w:r>
        </w:del>
        <w:r w:rsidR="009B49DA">
          <w:t>e treat cord blood (Taken out of the umbilical cord at birth</w:t>
        </w:r>
      </w:ins>
      <w:ins w:id="90" w:author="Lynch, Paul (NIH/NLM/LHC) [E]" w:date="2019-11-25T14:41:00Z">
        <w:r w:rsidR="00AC49DB">
          <w:t xml:space="preserve">) </w:t>
        </w:r>
      </w:ins>
      <w:ins w:id="91" w:author="McDonald, Clem (NIH/NLM/LHC) [E]" w:date="2019-11-03T20:55:00Z">
        <w:del w:id="92" w:author="Lynch, Paul (NIH/NLM/LHC) [E]" w:date="2019-11-25T14:41:00Z">
          <w:r w:rsidR="009B49DA" w:rsidDel="00AC49DB">
            <w:delText xml:space="preserve"> </w:delText>
          </w:r>
        </w:del>
        <w:r w:rsidR="009B49DA">
          <w:t>differently because it has somewhat different content</w:t>
        </w:r>
      </w:ins>
      <w:ins w:id="93" w:author="Lynch, Paul (NIH/NLM/LHC) [E]" w:date="2019-11-25T14:41:00Z">
        <w:r w:rsidR="00495E14">
          <w:t>.</w:t>
        </w:r>
      </w:ins>
    </w:p>
    <w:p w14:paraId="296EE53C" w14:textId="77777777" w:rsidR="007957C3" w:rsidRDefault="007957C3" w:rsidP="007957C3">
      <w:pPr>
        <w:pStyle w:val="ListParagraph"/>
        <w:numPr>
          <w:ilvl w:val="0"/>
          <w:numId w:val="1"/>
        </w:numPr>
        <w:spacing w:after="120" w:line="240" w:lineRule="auto"/>
        <w:contextualSpacing w:val="0"/>
      </w:pPr>
      <w:r w:rsidRPr="00116E5C">
        <w:rPr>
          <w:u w:val="single"/>
        </w:rPr>
        <w:t>BLdCo</w:t>
      </w:r>
      <w:del w:id="94" w:author="Lynch, Paul (NIH/NLM/LHC) [E]" w:date="2019-11-25T14:45:00Z">
        <w:r w:rsidRPr="00116E5C" w:rsidDel="00F95D5C">
          <w:rPr>
            <w:u w:val="single"/>
          </w:rPr>
          <w:delText xml:space="preserve"> </w:delText>
        </w:r>
      </w:del>
      <w:r>
        <w:rPr>
          <w:u w:val="single"/>
        </w:rPr>
        <w:t>-</w:t>
      </w:r>
      <w:del w:id="95" w:author="Lynch, Paul (NIH/NLM/LHC) [E]" w:date="2019-11-25T14:45:00Z">
        <w:r w:rsidDel="00F95D5C">
          <w:rPr>
            <w:u w:val="single"/>
          </w:rPr>
          <w:delText xml:space="preserve"> </w:delText>
        </w:r>
      </w:del>
      <w:r w:rsidRPr="005D5FB2">
        <w:rPr>
          <w:u w:val="single"/>
        </w:rPr>
        <w:t>any</w:t>
      </w:r>
      <w:r w:rsidRPr="00116E5C">
        <w:t xml:space="preserve"> : BldCo,BldCoA, BldCoMV,BldCoV</w:t>
      </w:r>
    </w:p>
    <w:p w14:paraId="1E5CF29C" w14:textId="4305DEDE" w:rsidR="007957C3" w:rsidRPr="00563993" w:rsidRDefault="007957C3" w:rsidP="001B6375">
      <w:pPr>
        <w:pStyle w:val="ListParagraph"/>
        <w:numPr>
          <w:ilvl w:val="0"/>
          <w:numId w:val="1"/>
        </w:numPr>
        <w:spacing w:after="120" w:line="240" w:lineRule="auto"/>
        <w:contextualSpacing w:val="0"/>
      </w:pPr>
      <w:r w:rsidRPr="00116E5C">
        <w:rPr>
          <w:rFonts w:ascii="Calibri" w:eastAsia="Times New Roman" w:hAnsi="Calibri" w:cs="Calibri"/>
          <w:color w:val="000000"/>
          <w:u w:val="single"/>
        </w:rPr>
        <w:t>DuodGastricFld</w:t>
      </w:r>
      <w:r>
        <w:rPr>
          <w:rFonts w:ascii="Calibri" w:eastAsia="Times New Roman" w:hAnsi="Calibri" w:cs="Calibri"/>
          <w:color w:val="000000"/>
        </w:rPr>
        <w:t xml:space="preserve"> : </w:t>
      </w:r>
      <w:r w:rsidRPr="00886117">
        <w:rPr>
          <w:rFonts w:ascii="Calibri" w:eastAsia="Times New Roman" w:hAnsi="Calibri" w:cs="Calibri"/>
          <w:color w:val="000000"/>
        </w:rPr>
        <w:t xml:space="preserve"> </w:t>
      </w:r>
      <w:ins w:id="96" w:author="Lynch, Paul (NIH/NLM/LHC) [E]" w:date="2019-11-06T16:22:00Z">
        <w:r w:rsidR="001B6375" w:rsidRPr="001B6375">
          <w:rPr>
            <w:rFonts w:ascii="Calibri" w:eastAsia="Times New Roman" w:hAnsi="Calibri" w:cs="Calibri"/>
            <w:color w:val="000000"/>
          </w:rPr>
          <w:t>"Duod fld/Gast fld", "Duod fld", "Gast fld"</w:t>
        </w:r>
        <w:r w:rsidR="001B6375" w:rsidRPr="001B6375" w:rsidDel="001B6375">
          <w:rPr>
            <w:rFonts w:ascii="Calibri" w:eastAsia="Times New Roman" w:hAnsi="Calibri" w:cs="Calibri"/>
            <w:color w:val="000000"/>
          </w:rPr>
          <w:t xml:space="preserve"> </w:t>
        </w:r>
      </w:ins>
      <w:del w:id="97" w:author="Lynch, Paul (NIH/NLM/LHC) [E]" w:date="2019-11-06T16:22:00Z">
        <w:r w:rsidRPr="00886117" w:rsidDel="001B6375">
          <w:rPr>
            <w:rFonts w:ascii="Calibri" w:eastAsia="Times New Roman" w:hAnsi="Calibri" w:cs="Calibri"/>
            <w:color w:val="000000"/>
          </w:rPr>
          <w:delText xml:space="preserve">Duodenal fluid, </w:delText>
        </w:r>
        <w:r w:rsidDel="001B6375">
          <w:rPr>
            <w:rFonts w:ascii="Calibri" w:eastAsia="Times New Roman" w:hAnsi="Calibri" w:cs="Calibri"/>
            <w:color w:val="000000"/>
          </w:rPr>
          <w:delText xml:space="preserve">Duodenal fluid or Gastric fluid, </w:delText>
        </w:r>
        <w:r w:rsidRPr="00886117" w:rsidDel="001B6375">
          <w:rPr>
            <w:rFonts w:ascii="Calibri" w:eastAsia="Times New Roman" w:hAnsi="Calibri" w:cs="Calibri"/>
            <w:color w:val="000000"/>
          </w:rPr>
          <w:delText>Gastric fluid</w:delText>
        </w:r>
      </w:del>
      <w:ins w:id="98" w:author="McDonald, Clem (NIH/NLM/LHC) [E]" w:date="2019-11-03T20:57:00Z">
        <w:del w:id="99" w:author="Lynch, Paul (NIH/NLM/LHC) [E]" w:date="2019-11-06T16:22:00Z">
          <w:r w:rsidR="009B49DA" w:rsidDel="001B6375">
            <w:rPr>
              <w:rFonts w:ascii="Calibri" w:eastAsia="Times New Roman" w:hAnsi="Calibri" w:cs="Calibri"/>
              <w:color w:val="000000"/>
            </w:rPr>
            <w:delText xml:space="preserve"> </w:delText>
          </w:r>
        </w:del>
        <w:r w:rsidR="009B49DA">
          <w:rPr>
            <w:rFonts w:ascii="Calibri" w:eastAsia="Times New Roman" w:hAnsi="Calibri" w:cs="Calibri"/>
            <w:color w:val="000000"/>
          </w:rPr>
          <w:t>(These are close to the same in most cases</w:t>
        </w:r>
      </w:ins>
    </w:p>
    <w:p w14:paraId="6ED40CE8" w14:textId="0FA9466A" w:rsidR="007957C3" w:rsidRDefault="007957C3" w:rsidP="007957C3">
      <w:pPr>
        <w:pStyle w:val="ListParagraph"/>
        <w:numPr>
          <w:ilvl w:val="0"/>
          <w:numId w:val="1"/>
        </w:numPr>
        <w:spacing w:after="120" w:line="240" w:lineRule="auto"/>
        <w:contextualSpacing w:val="0"/>
      </w:pPr>
      <w:r w:rsidRPr="00563993">
        <w:rPr>
          <w:u w:val="single"/>
        </w:rPr>
        <w:t>OcularVitr</w:t>
      </w:r>
      <w:del w:id="100" w:author="Lynch, Paul (NIH/NLM/LHC) [E]" w:date="2019-11-06T16:24:00Z">
        <w:r w:rsidRPr="00563993" w:rsidDel="00EF22F6">
          <w:rPr>
            <w:u w:val="single"/>
          </w:rPr>
          <w:delText xml:space="preserve"> </w:delText>
        </w:r>
      </w:del>
      <w:ins w:id="101" w:author="Lynch, Paul (NIH/NLM/LHC) [E]" w:date="2019-11-06T16:24:00Z">
        <w:r w:rsidR="00EF22F6">
          <w:rPr>
            <w:u w:val="single"/>
          </w:rPr>
          <w:t>F</w:t>
        </w:r>
      </w:ins>
      <w:del w:id="102" w:author="Lynch, Paul (NIH/NLM/LHC) [E]" w:date="2019-11-06T16:24:00Z">
        <w:r w:rsidRPr="00563993" w:rsidDel="00EF22F6">
          <w:rPr>
            <w:u w:val="single"/>
          </w:rPr>
          <w:delText>f</w:delText>
        </w:r>
      </w:del>
      <w:r w:rsidRPr="00563993">
        <w:rPr>
          <w:u w:val="single"/>
        </w:rPr>
        <w:t>ld</w:t>
      </w:r>
      <w:r>
        <w:t>: Ocular fluid, Vitreous fluid</w:t>
      </w:r>
      <w:ins w:id="103" w:author="McDonald, Clem (NIH/NLM/LHC) [E]" w:date="2019-11-03T20:57:00Z">
        <w:r w:rsidR="009B49DA">
          <w:t xml:space="preserve"> ( these are close to identical ) </w:t>
        </w:r>
      </w:ins>
    </w:p>
    <w:p w14:paraId="58001000" w14:textId="77777777" w:rsidR="00946EAB" w:rsidRDefault="00946EAB" w:rsidP="00946EAB">
      <w:pPr>
        <w:spacing w:after="120" w:line="240" w:lineRule="auto"/>
      </w:pPr>
    </w:p>
    <w:p w14:paraId="1572A340" w14:textId="77777777" w:rsidR="00610139" w:rsidRDefault="00610139" w:rsidP="00946EAB">
      <w:pPr>
        <w:spacing w:after="0" w:line="240" w:lineRule="auto"/>
        <w:rPr>
          <w:b/>
        </w:rPr>
      </w:pPr>
      <w:r>
        <w:rPr>
          <w:b/>
        </w:rPr>
        <w:lastRenderedPageBreak/>
        <w:t>Cross-Class Scale Part Groups</w:t>
      </w:r>
    </w:p>
    <w:p w14:paraId="67BB9BAA" w14:textId="77777777" w:rsidR="00F15E4C" w:rsidRDefault="00F15E4C" w:rsidP="00946EAB">
      <w:pPr>
        <w:pStyle w:val="ListParagraph"/>
        <w:numPr>
          <w:ilvl w:val="0"/>
          <w:numId w:val="15"/>
        </w:numPr>
        <w:spacing w:after="0" w:line="240" w:lineRule="auto"/>
        <w:rPr>
          <w:ins w:id="104" w:author="Lynch, Paul (NIH/NLM/LHC) [E]" w:date="2019-11-15T17:10:00Z"/>
        </w:rPr>
      </w:pPr>
      <w:ins w:id="105" w:author="Lynch, Paul (NIH/NLM/LHC) [E]" w:date="2019-11-15T17:10:00Z">
        <w:r>
          <w:t>OrdNom</w:t>
        </w:r>
      </w:ins>
      <w:r w:rsidR="00610139">
        <w:t xml:space="preserve">NarDoc: </w:t>
      </w:r>
      <w:ins w:id="106" w:author="Lynch, Paul (NIH/NLM/LHC) [E]" w:date="2019-11-15T17:11:00Z">
        <w:r>
          <w:t xml:space="preserve">Ord, Nom, </w:t>
        </w:r>
      </w:ins>
      <w:ins w:id="107" w:author="Lynch, Paul (NIH/NLM/LHC) [E]" w:date="2019-11-15T17:10:00Z">
        <w:r>
          <w:t>Nar, Doc</w:t>
        </w:r>
      </w:ins>
    </w:p>
    <w:p w14:paraId="69ED7A28" w14:textId="7CB28595" w:rsidR="00610139" w:rsidRDefault="00610139">
      <w:pPr>
        <w:pStyle w:val="ListParagraph"/>
        <w:numPr>
          <w:ilvl w:val="1"/>
          <w:numId w:val="15"/>
        </w:numPr>
        <w:spacing w:after="0" w:line="240" w:lineRule="auto"/>
        <w:rPr>
          <w:ins w:id="108" w:author="McDonald, Clem (NIH/NLM/LHC) [E]" w:date="2019-10-29T23:42:00Z"/>
        </w:rPr>
        <w:pPrChange w:id="109" w:author="Lynch, Paul (NIH/NLM/LHC) [E]" w:date="2019-11-15T17:11:00Z">
          <w:pPr>
            <w:pStyle w:val="ListParagraph"/>
            <w:numPr>
              <w:numId w:val="15"/>
            </w:numPr>
            <w:spacing w:after="0" w:line="240" w:lineRule="auto"/>
            <w:ind w:hanging="360"/>
          </w:pPr>
        </w:pPrChange>
      </w:pPr>
      <w:r>
        <w:t>Narrative, document</w:t>
      </w:r>
      <w:ins w:id="110" w:author="McDonald, Clem (NIH/NLM/LHC) [E]" w:date="2019-11-03T20:57:00Z">
        <w:r w:rsidR="009B49DA">
          <w:t xml:space="preserve"> – these end up being a document with</w:t>
        </w:r>
        <w:del w:id="111" w:author="Lynch, Paul (NIH/NLM/LHC) [E]" w:date="2019-11-15T17:12:00Z">
          <w:r w:rsidR="009B49DA" w:rsidDel="009324D1">
            <w:delText xml:space="preserve"> </w:delText>
          </w:r>
        </w:del>
        <w:r w:rsidR="009B49DA">
          <w:t>out pre-specified in c</w:t>
        </w:r>
      </w:ins>
      <w:ins w:id="112" w:author="McDonald, Clem (NIH/NLM/LHC) [E]" w:date="2019-11-03T20:58:00Z">
        <w:r w:rsidR="009B49DA">
          <w:t xml:space="preserve">oded structure  </w:t>
        </w:r>
      </w:ins>
    </w:p>
    <w:p w14:paraId="56743B4E" w14:textId="6719E807" w:rsidR="00B604E3" w:rsidRPr="006244EA" w:rsidRDefault="00B604E3">
      <w:pPr>
        <w:pStyle w:val="ListParagraph"/>
        <w:numPr>
          <w:ilvl w:val="1"/>
          <w:numId w:val="15"/>
        </w:numPr>
        <w:spacing w:after="0" w:line="240" w:lineRule="auto"/>
        <w:pPrChange w:id="113" w:author="Lynch, Paul (NIH/NLM/LHC) [E]" w:date="2019-11-15T17:11:00Z">
          <w:pPr>
            <w:pStyle w:val="ListParagraph"/>
            <w:numPr>
              <w:numId w:val="15"/>
            </w:numPr>
            <w:spacing w:after="0" w:line="240" w:lineRule="auto"/>
            <w:ind w:hanging="360"/>
          </w:pPr>
        </w:pPrChange>
      </w:pPr>
      <w:ins w:id="114" w:author="McDonald, Clem (NIH/NLM/LHC) [E]" w:date="2019-10-29T23:42:00Z">
        <w:r w:rsidRPr="006244EA">
          <w:t>ORD and NOM</w:t>
        </w:r>
      </w:ins>
      <w:ins w:id="115" w:author="McDonald, Clem (NIH/NLM/LHC) [E]" w:date="2019-11-03T21:11:00Z">
        <w:del w:id="116" w:author="Lynch, Paul (NIH/NLM/LHC) [E]" w:date="2019-11-15T17:11:00Z">
          <w:r w:rsidR="008B3BED" w:rsidDel="00F15E4C">
            <w:delText xml:space="preserve"> </w:delText>
          </w:r>
          <w:r w:rsidR="008B3BED" w:rsidRPr="008B3BED" w:rsidDel="00F15E4C">
            <w:rPr>
              <w:highlight w:val="cyan"/>
              <w:rPrChange w:id="117" w:author="McDonald, Clem (NIH/NLM/LHC) [E]" w:date="2019-11-03T21:11:00Z">
                <w:rPr/>
              </w:rPrChange>
            </w:rPr>
            <w:delText>(</w:delText>
          </w:r>
          <w:r w:rsidR="008B3BED" w:rsidRPr="008B3BED" w:rsidDel="00F15E4C">
            <w:rPr>
              <w:highlight w:val="yellow"/>
              <w:rPrChange w:id="118" w:author="McDonald, Clem (NIH/NLM/LHC) [E]" w:date="2019-11-03T21:12:00Z">
                <w:rPr/>
              </w:rPrChange>
            </w:rPr>
            <w:delText>add Nar and Doc to this set</w:delText>
          </w:r>
          <w:r w:rsidR="008B3BED" w:rsidDel="00F15E4C">
            <w:delText xml:space="preserve">) </w:delText>
          </w:r>
        </w:del>
      </w:ins>
      <w:ins w:id="119" w:author="McDonald, Clem (NIH/NLM/LHC) [E]" w:date="2019-10-29T23:43:00Z">
        <w:r w:rsidRPr="006244EA">
          <w:t>– assume most will be distinguished by other properties</w:t>
        </w:r>
        <w:del w:id="120" w:author="Lynch, Paul (NIH/NLM/LHC) [E]" w:date="2019-11-15T17:12:00Z">
          <w:r w:rsidRPr="006244EA" w:rsidDel="009324D1">
            <w:delText xml:space="preserve"> </w:delText>
          </w:r>
        </w:del>
      </w:ins>
      <w:ins w:id="121" w:author="McDonald, Clem (NIH/NLM/LHC) [E]" w:date="2019-11-03T20:59:00Z">
        <w:r w:rsidR="006244EA">
          <w:t>. Both of these data types have coded answers</w:t>
        </w:r>
        <w:del w:id="122" w:author="Lynch, Paul (NIH/NLM/LHC) [E]" w:date="2019-11-15T17:12:00Z">
          <w:r w:rsidR="006244EA" w:rsidDel="009324D1">
            <w:delText xml:space="preserve"> </w:delText>
          </w:r>
        </w:del>
        <w:r w:rsidR="006244EA">
          <w:t xml:space="preserve">. ORDs’ are usually yes/no, or rare, few, many, loaded.  Noms </w:t>
        </w:r>
        <w:del w:id="123" w:author="Lynch, Paul (NIH/NLM/LHC) [E]" w:date="2019-11-15T17:12:00Z">
          <w:r w:rsidR="006244EA" w:rsidDel="009324D1">
            <w:delText xml:space="preserve"> </w:delText>
          </w:r>
        </w:del>
        <w:r w:rsidR="006244EA">
          <w:t xml:space="preserve">are us usually names of things identified by the study. They will not be confused in the row of a flowsheet. However the component will almost always be different enough </w:t>
        </w:r>
      </w:ins>
      <w:ins w:id="124" w:author="McDonald, Clem (NIH/NLM/LHC) [E]" w:date="2019-11-03T21:01:00Z">
        <w:r w:rsidR="006244EA">
          <w:t>that</w:t>
        </w:r>
      </w:ins>
      <w:ins w:id="125" w:author="McDonald, Clem (NIH/NLM/LHC) [E]" w:date="2019-11-03T20:59:00Z">
        <w:r w:rsidR="006244EA">
          <w:t xml:space="preserve"> they won</w:t>
        </w:r>
      </w:ins>
      <w:ins w:id="126" w:author="McDonald, Clem (NIH/NLM/LHC) [E]" w:date="2019-11-03T21:01:00Z">
        <w:r w:rsidR="006244EA">
          <w:t>’t collapse into one row.</w:t>
        </w:r>
      </w:ins>
      <w:ins w:id="127" w:author="McDonald, Clem (NIH/NLM/LHC) [E]" w:date="2019-10-29T23:43:00Z">
        <w:del w:id="128" w:author="Lynch, Paul (NIH/NLM/LHC) [E]" w:date="2019-11-15T17:11:00Z">
          <w:r w:rsidRPr="006244EA" w:rsidDel="00522259">
            <w:delText>t</w:delText>
          </w:r>
        </w:del>
      </w:ins>
    </w:p>
    <w:p w14:paraId="4413F2F5" w14:textId="77777777" w:rsidR="007957C3" w:rsidRDefault="007957C3" w:rsidP="007957C3"/>
    <w:p w14:paraId="4C5C6FC1" w14:textId="77777777" w:rsidR="005B5C22" w:rsidRPr="00FB7AFF" w:rsidDel="00A574D6" w:rsidRDefault="005B5C22">
      <w:pPr>
        <w:pStyle w:val="Heading2"/>
        <w:rPr>
          <w:del w:id="129" w:author="McDonald, Clem (NIH/NLM/LHC) [E]" w:date="2019-10-19T21:58:00Z"/>
        </w:rPr>
        <w:pPrChange w:id="130" w:author="Lynch, Paul (NIH/NLM/LHC) [E]" w:date="2019-11-25T14:37:00Z">
          <w:pPr/>
        </w:pPrChange>
      </w:pPr>
    </w:p>
    <w:p w14:paraId="11381549" w14:textId="77777777" w:rsidR="005B5C22" w:rsidRPr="00CE2B23" w:rsidDel="00A574D6" w:rsidRDefault="005B5C22">
      <w:pPr>
        <w:pStyle w:val="Heading2"/>
        <w:rPr>
          <w:del w:id="131" w:author="McDonald, Clem (NIH/NLM/LHC) [E]" w:date="2019-10-19T21:58:00Z"/>
        </w:rPr>
        <w:pPrChange w:id="132" w:author="Lynch, Paul (NIH/NLM/LHC) [E]" w:date="2019-11-25T14:37:00Z">
          <w:pPr/>
        </w:pPrChange>
      </w:pPr>
    </w:p>
    <w:p w14:paraId="2F9540A7" w14:textId="77777777" w:rsidR="005B5C22" w:rsidRPr="003E5EF9" w:rsidDel="00A574D6" w:rsidRDefault="005B5C22">
      <w:pPr>
        <w:pStyle w:val="Heading2"/>
        <w:rPr>
          <w:del w:id="133" w:author="McDonald, Clem (NIH/NLM/LHC) [E]" w:date="2019-10-19T21:58:00Z"/>
        </w:rPr>
        <w:pPrChange w:id="134" w:author="Lynch, Paul (NIH/NLM/LHC) [E]" w:date="2019-11-25T14:37:00Z">
          <w:pPr/>
        </w:pPrChange>
      </w:pPr>
    </w:p>
    <w:p w14:paraId="0BDE03D0" w14:textId="77777777" w:rsidR="009127C9" w:rsidRPr="00161081" w:rsidRDefault="009127C9">
      <w:pPr>
        <w:pStyle w:val="Heading2"/>
        <w:rPr>
          <w:rPrChange w:id="135" w:author="McDonald, Clem (NIH/NLM/LHC) [E]" w:date="2019-10-19T22:41:00Z">
            <w:rPr>
              <w:b w:val="0"/>
              <w:sz w:val="28"/>
              <w:szCs w:val="28"/>
            </w:rPr>
          </w:rPrChange>
        </w:rPr>
      </w:pPr>
      <w:r w:rsidRPr="00161081">
        <w:rPr>
          <w:rPrChange w:id="136" w:author="McDonald, Clem (NIH/NLM/LHC) [E]" w:date="2019-10-19T22:41:00Z">
            <w:rPr>
              <w:b w:val="0"/>
              <w:sz w:val="28"/>
              <w:szCs w:val="28"/>
            </w:rPr>
          </w:rPrChange>
        </w:rPr>
        <w:t xml:space="preserve">Class: ALLERGY </w:t>
      </w:r>
    </w:p>
    <w:p w14:paraId="5F44FE6E" w14:textId="4B1A08EF" w:rsidR="002D6EC2" w:rsidRDefault="003C6069" w:rsidP="002D6EC2">
      <w:pPr>
        <w:spacing w:after="0" w:line="240" w:lineRule="auto"/>
        <w:rPr>
          <w:b/>
        </w:rPr>
      </w:pPr>
      <w:r>
        <w:rPr>
          <w:b/>
        </w:rPr>
        <w:t xml:space="preserve">ALLERGY </w:t>
      </w:r>
      <w:r w:rsidR="002D6EC2">
        <w:rPr>
          <w:b/>
        </w:rPr>
        <w:t xml:space="preserve">Specimen </w:t>
      </w:r>
      <w:ins w:id="137" w:author="Lynch, Paul (NIH/NLM/LHC) [E]" w:date="2019-11-18T15:39:00Z">
        <w:r w:rsidR="00C30368">
          <w:rPr>
            <w:b/>
          </w:rPr>
          <w:t xml:space="preserve">(“SYSTEM”) </w:t>
        </w:r>
      </w:ins>
      <w:r w:rsidR="002D6EC2" w:rsidRPr="009B6D7D">
        <w:rPr>
          <w:b/>
        </w:rPr>
        <w:t>Part Groups:</w:t>
      </w:r>
    </w:p>
    <w:p w14:paraId="74E1A0D1" w14:textId="77777777" w:rsidR="002D6EC2" w:rsidRDefault="002D6EC2" w:rsidP="002D6EC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0EE3707C" w14:textId="77777777" w:rsidR="002D6EC2" w:rsidRDefault="003C6069" w:rsidP="003C6069">
      <w:pPr>
        <w:spacing w:after="0" w:line="240" w:lineRule="auto"/>
      </w:pPr>
      <w:r>
        <w:rPr>
          <w:b/>
        </w:rPr>
        <w:t>ALLERGY</w:t>
      </w:r>
      <w:r w:rsidR="002D6EC2">
        <w:rPr>
          <w:b/>
        </w:rPr>
        <w:t xml:space="preserve"> </w:t>
      </w:r>
      <w:r w:rsidR="002D6EC2" w:rsidRPr="00F234FE">
        <w:rPr>
          <w:b/>
        </w:rPr>
        <w:t>Method</w:t>
      </w:r>
      <w:r w:rsidR="002D6EC2">
        <w:rPr>
          <w:b/>
        </w:rPr>
        <w:t xml:space="preserve"> Part Groups</w:t>
      </w:r>
      <w:r w:rsidR="002D6EC2" w:rsidRPr="00F234FE">
        <w:rPr>
          <w:b/>
        </w:rPr>
        <w:t>:</w:t>
      </w:r>
      <w:r w:rsidR="002D6EC2">
        <w:t xml:space="preserve"> </w:t>
      </w:r>
      <w:r w:rsidR="002D6EC2" w:rsidRPr="00045884">
        <w:t xml:space="preserve"> </w:t>
      </w:r>
    </w:p>
    <w:p w14:paraId="465EF095" w14:textId="7987FA49" w:rsidR="009127C9" w:rsidRDefault="003C6069" w:rsidP="005B5C22">
      <w:pPr>
        <w:pStyle w:val="ListParagraph"/>
        <w:numPr>
          <w:ilvl w:val="0"/>
          <w:numId w:val="16"/>
        </w:numPr>
        <w:spacing w:after="120"/>
      </w:pPr>
      <w:del w:id="138" w:author="Lynch, Paul (NIH/NLM/LHC) [E]" w:date="2019-11-18T15:52:00Z">
        <w:r w:rsidDel="00E0235C">
          <w:delText xml:space="preserve">Method_Other: </w:delText>
        </w:r>
      </w:del>
      <w:r w:rsidR="009127C9">
        <w:t xml:space="preserve">Equivalence all </w:t>
      </w:r>
      <w:ins w:id="139" w:author="McDonald, Clem (NIH/NLM/LHC) [E]" w:date="2019-10-19T20:36:00Z">
        <w:r w:rsidR="00CE1B50">
          <w:t xml:space="preserve">methods </w:t>
        </w:r>
      </w:ins>
      <w:r w:rsidR="009127C9">
        <w:t xml:space="preserve">(including NULL method) </w:t>
      </w:r>
      <w:del w:id="140" w:author="McDonald, Clem (NIH/NLM/LHC) [E]" w:date="2019-10-19T20:43:00Z">
        <w:r w:rsidR="009127C9" w:rsidDel="00CE1B50">
          <w:delText>except for Multi disk</w:delText>
        </w:r>
      </w:del>
    </w:p>
    <w:p w14:paraId="15BA843C" w14:textId="1676A9C5" w:rsidR="000E4A42" w:rsidRDefault="005D194B" w:rsidP="00E17E61">
      <w:pPr>
        <w:spacing w:after="0" w:line="240" w:lineRule="auto"/>
        <w:rPr>
          <w:ins w:id="141" w:author="Lynch, Paul (NIH/NLM/LHC) [E]" w:date="2019-11-18T15:31:00Z"/>
          <w:b/>
        </w:rPr>
      </w:pPr>
      <w:ins w:id="142" w:author="Lynch, Paul (NIH/NLM/LHC) [E]" w:date="2019-11-18T17:31:00Z">
        <w:r>
          <w:rPr>
            <w:b/>
          </w:rPr>
          <w:t xml:space="preserve">ALLERGY </w:t>
        </w:r>
      </w:ins>
      <w:ins w:id="143" w:author="McDonald, Clem (NIH/NLM/LHC) [E]" w:date="2019-10-19T20:43:00Z">
        <w:r w:rsidR="0097580E">
          <w:rPr>
            <w:b/>
          </w:rPr>
          <w:t>Property</w:t>
        </w:r>
      </w:ins>
      <w:ins w:id="144" w:author="Lynch, Paul (NIH/NLM/LHC) [E]" w:date="2019-11-18T15:31:00Z">
        <w:r w:rsidR="000E4A42">
          <w:rPr>
            <w:b/>
          </w:rPr>
          <w:t xml:space="preserve"> Part Groups:</w:t>
        </w:r>
      </w:ins>
    </w:p>
    <w:p w14:paraId="43404C0F" w14:textId="04431A10" w:rsidR="008B33A3" w:rsidRPr="005D194B" w:rsidRDefault="000E4A42">
      <w:pPr>
        <w:pStyle w:val="ListParagraph"/>
        <w:numPr>
          <w:ilvl w:val="0"/>
          <w:numId w:val="17"/>
        </w:numPr>
        <w:spacing w:after="0" w:line="240" w:lineRule="auto"/>
        <w:rPr>
          <w:ins w:id="145" w:author="McDonald, Clem (NIH/NLM/LHC) [E]" w:date="2019-10-19T20:46:00Z"/>
        </w:rPr>
        <w:pPrChange w:id="146" w:author="Lynch, Paul (NIH/NLM/LHC) [E]" w:date="2019-11-18T15:51:00Z">
          <w:pPr>
            <w:spacing w:after="0" w:line="240" w:lineRule="auto"/>
          </w:pPr>
        </w:pPrChange>
      </w:pPr>
      <w:ins w:id="147" w:author="Lynch, Paul (NIH/NLM/LHC) [E]" w:date="2019-11-18T15:32:00Z">
        <w:r w:rsidRPr="003719A6">
          <w:rPr>
            <w:rPrChange w:id="148" w:author="Lynch, Paul (NIH/NLM/LHC) [E]" w:date="2019-11-18T15:47:00Z">
              <w:rPr>
                <w:b/>
              </w:rPr>
            </w:rPrChange>
          </w:rPr>
          <w:t>PrThrACnc:</w:t>
        </w:r>
      </w:ins>
      <w:ins w:id="149" w:author="McDonald, Clem (NIH/NLM/LHC) [E]" w:date="2019-10-19T20:43:00Z">
        <w:del w:id="150" w:author="Lynch, Paul (NIH/NLM/LHC) [E]" w:date="2019-11-18T15:31:00Z">
          <w:r w:rsidR="0097580E" w:rsidRPr="005D194B" w:rsidDel="000E4A42">
            <w:delText xml:space="preserve"> –</w:delText>
          </w:r>
        </w:del>
        <w:del w:id="151" w:author="Lynch, Paul (NIH/NLM/LHC) [E]" w:date="2019-11-18T15:32:00Z">
          <w:r w:rsidR="0097580E" w:rsidRPr="005D194B" w:rsidDel="000E4A42">
            <w:delText xml:space="preserve"> include the</w:delText>
          </w:r>
        </w:del>
        <w:r w:rsidR="0097580E" w:rsidRPr="00A25DAD">
          <w:t xml:space="preserve"> PrThr</w:t>
        </w:r>
        <w:r w:rsidR="00CE1B50" w:rsidRPr="00A25DAD">
          <w:t xml:space="preserve"> and AC</w:t>
        </w:r>
      </w:ins>
      <w:ins w:id="152" w:author="McDonald, Clem (NIH/NLM/LHC) [E]" w:date="2019-10-29T17:34:00Z">
        <w:r w:rsidR="0097580E" w:rsidRPr="00317202">
          <w:t>nc</w:t>
        </w:r>
      </w:ins>
      <w:ins w:id="153" w:author="McDonald, Clem (NIH/NLM/LHC) [E]" w:date="2019-10-19T20:43:00Z">
        <w:del w:id="154" w:author="Lynch, Paul (NIH/NLM/LHC) [E]" w:date="2019-11-18T15:32:00Z">
          <w:r w:rsidR="00CE1B50" w:rsidRPr="00317202" w:rsidDel="000E4A42">
            <w:delText xml:space="preserve"> in the same class</w:delText>
          </w:r>
        </w:del>
      </w:ins>
      <w:ins w:id="155" w:author="Lynch, Paul (NIH/NLM/LHC) [E]" w:date="2019-11-18T15:32:00Z">
        <w:r w:rsidRPr="003719A6">
          <w:rPr>
            <w:rPrChange w:id="156" w:author="Lynch, Paul (NIH/NLM/LHC) [E]" w:date="2019-11-18T15:47:00Z">
              <w:rPr>
                <w:b/>
              </w:rPr>
            </w:rPrChange>
          </w:rPr>
          <w:t xml:space="preserve">. </w:t>
        </w:r>
      </w:ins>
      <w:ins w:id="157" w:author="McDonald, Clem (NIH/NLM/LHC) [E]" w:date="2019-10-19T20:43:00Z">
        <w:r w:rsidR="00CE1B50" w:rsidRPr="005D194B">
          <w:t xml:space="preserve"> (</w:t>
        </w:r>
        <w:del w:id="158" w:author="Lynch, Paul (NIH/NLM/LHC) [E]" w:date="2019-11-15T17:12:00Z">
          <w:r w:rsidR="00CE1B50" w:rsidRPr="005D194B" w:rsidDel="00BB5D0D">
            <w:delText xml:space="preserve"> </w:delText>
          </w:r>
        </w:del>
      </w:ins>
      <w:ins w:id="159" w:author="Lynch, Paul (NIH/NLM/LHC) [E]" w:date="2019-11-18T15:32:00Z">
        <w:r w:rsidRPr="003719A6">
          <w:rPr>
            <w:rPrChange w:id="160" w:author="Lynch, Paul (NIH/NLM/LHC) [E]" w:date="2019-11-18T15:47:00Z">
              <w:rPr>
                <w:b/>
              </w:rPr>
            </w:rPrChange>
          </w:rPr>
          <w:t xml:space="preserve">This </w:t>
        </w:r>
      </w:ins>
      <w:ins w:id="161" w:author="Lynch, Paul (NIH/NLM/LHC) [E]" w:date="2019-11-18T15:47:00Z">
        <w:r w:rsidR="000B3766">
          <w:t>as</w:t>
        </w:r>
      </w:ins>
      <w:ins w:id="162" w:author="McDonald, Clem (NIH/NLM/LHC) [E]" w:date="2019-10-19T20:43:00Z">
        <w:del w:id="163" w:author="Lynch, Paul (NIH/NLM/LHC) [E]" w:date="2019-11-18T15:32:00Z">
          <w:r w:rsidR="00CE1B50" w:rsidRPr="005D194B" w:rsidDel="000E4A42">
            <w:delText>a</w:delText>
          </w:r>
        </w:del>
        <w:del w:id="164" w:author="Lynch, Paul (NIH/NLM/LHC) [E]" w:date="2019-11-18T15:47:00Z">
          <w:r w:rsidR="00CE1B50" w:rsidRPr="005D194B" w:rsidDel="000B3766">
            <w:delText>s</w:delText>
          </w:r>
        </w:del>
        <w:r w:rsidR="00CE1B50" w:rsidRPr="00A25DAD">
          <w:t>sum</w:t>
        </w:r>
      </w:ins>
      <w:ins w:id="165" w:author="Lynch, Paul (NIH/NLM/LHC) [E]" w:date="2019-11-18T15:32:00Z">
        <w:r w:rsidRPr="003719A6">
          <w:rPr>
            <w:rPrChange w:id="166" w:author="Lynch, Paul (NIH/NLM/LHC) [E]" w:date="2019-11-18T15:47:00Z">
              <w:rPr>
                <w:b/>
              </w:rPr>
            </w:rPrChange>
          </w:rPr>
          <w:t>es</w:t>
        </w:r>
      </w:ins>
      <w:ins w:id="167" w:author="McDonald, Clem (NIH/NLM/LHC) [E]" w:date="2019-10-19T20:43:00Z">
        <w:del w:id="168" w:author="Lynch, Paul (NIH/NLM/LHC) [E]" w:date="2019-11-18T15:32:00Z">
          <w:r w:rsidR="00CE1B50" w:rsidRPr="005D194B" w:rsidDel="000E4A42">
            <w:delText>ing</w:delText>
          </w:r>
        </w:del>
        <w:r w:rsidR="00CE1B50" w:rsidRPr="005D194B">
          <w:t xml:space="preserve"> the users just want to know whether the subject has allergies to the compounds in question.  Terms with Mass concentrations and </w:t>
        </w:r>
      </w:ins>
      <w:ins w:id="169" w:author="McDonald, Clem (NIH/NLM/LHC) [E]" w:date="2019-10-19T20:46:00Z">
        <w:r w:rsidR="008B33A3" w:rsidRPr="00A25DAD">
          <w:t>percent’s</w:t>
        </w:r>
      </w:ins>
      <w:ins w:id="170" w:author="McDonald, Clem (NIH/NLM/LHC) [E]" w:date="2019-10-19T20:43:00Z">
        <w:r w:rsidR="00CE1B50" w:rsidRPr="00A25DAD">
          <w:t xml:space="preserve"> will</w:t>
        </w:r>
      </w:ins>
      <w:ins w:id="171" w:author="Lynch, Paul (NIH/NLM/LHC) [E]" w:date="2019-11-18T15:33:00Z">
        <w:r w:rsidRPr="003719A6">
          <w:rPr>
            <w:rPrChange w:id="172" w:author="Lynch, Paul (NIH/NLM/LHC) [E]" w:date="2019-11-18T15:47:00Z">
              <w:rPr>
                <w:b/>
              </w:rPr>
            </w:rPrChange>
          </w:rPr>
          <w:t xml:space="preserve"> </w:t>
        </w:r>
      </w:ins>
      <w:ins w:id="173" w:author="McDonald, Clem (NIH/NLM/LHC) [E]" w:date="2019-10-19T20:43:00Z">
        <w:r w:rsidR="00CE1B50" w:rsidRPr="005D194B">
          <w:t>still be distinguished</w:t>
        </w:r>
      </w:ins>
      <w:ins w:id="174" w:author="McDonald, Clem (NIH/NLM/LHC) [E]" w:date="2019-10-19T20:46:00Z">
        <w:r w:rsidR="008B33A3" w:rsidRPr="005D194B">
          <w:t xml:space="preserve"> because mixing the numeric values will not make sense</w:t>
        </w:r>
      </w:ins>
      <w:ins w:id="175" w:author="Lynch, Paul (NIH/NLM/LHC) [E]" w:date="2019-11-18T15:33:00Z">
        <w:r w:rsidRPr="003719A6">
          <w:rPr>
            <w:rPrChange w:id="176" w:author="Lynch, Paul (NIH/NLM/LHC) [E]" w:date="2019-11-18T15:47:00Z">
              <w:rPr>
                <w:b/>
              </w:rPr>
            </w:rPrChange>
          </w:rPr>
          <w:t>.)</w:t>
        </w:r>
      </w:ins>
      <w:ins w:id="177" w:author="McDonald, Clem (NIH/NLM/LHC) [E]" w:date="2019-10-19T20:46:00Z">
        <w:del w:id="178" w:author="Lynch, Paul (NIH/NLM/LHC) [E]" w:date="2019-11-18T15:33:00Z">
          <w:r w:rsidR="008B33A3" w:rsidRPr="005D194B" w:rsidDel="000E4A42">
            <w:delText xml:space="preserve"> </w:delText>
          </w:r>
        </w:del>
      </w:ins>
    </w:p>
    <w:p w14:paraId="14B2C3AD" w14:textId="77777777" w:rsidR="009127C9" w:rsidRDefault="00E17E61" w:rsidP="00E17E61">
      <w:pPr>
        <w:spacing w:after="0" w:line="240" w:lineRule="auto"/>
      </w:pPr>
      <w:r w:rsidRPr="00E17E61">
        <w:rPr>
          <w:b/>
        </w:rPr>
        <w:t xml:space="preserve">ALLERGY </w:t>
      </w:r>
      <w:r>
        <w:rPr>
          <w:b/>
        </w:rPr>
        <w:t>Scale</w:t>
      </w:r>
      <w:r w:rsidRPr="00E17E61">
        <w:rPr>
          <w:b/>
        </w:rPr>
        <w:t xml:space="preserve"> Part Groups:</w:t>
      </w:r>
      <w:r>
        <w:t xml:space="preserve"> </w:t>
      </w:r>
      <w:r w:rsidRPr="00045884">
        <w:t xml:space="preserve"> </w:t>
      </w:r>
    </w:p>
    <w:p w14:paraId="290990BA" w14:textId="6BEB8DF8" w:rsidR="003C6069" w:rsidRDefault="003C6069" w:rsidP="003C6069">
      <w:pPr>
        <w:pStyle w:val="ListParagraph"/>
        <w:numPr>
          <w:ilvl w:val="0"/>
          <w:numId w:val="17"/>
        </w:numPr>
      </w:pPr>
      <w:del w:id="179" w:author="Lynch, Paul (NIH/NLM/LHC) [E]" w:date="2019-11-15T17:16:00Z">
        <w:r w:rsidRPr="005D194B" w:rsidDel="00D2274D">
          <w:delText xml:space="preserve">Scale: </w:delText>
        </w:r>
      </w:del>
      <w:ins w:id="180" w:author="Lynch, Paul (NIH/NLM/LHC) [E]" w:date="2019-11-15T17:16:00Z">
        <w:r w:rsidR="00F933CF" w:rsidRPr="00565472">
          <w:rPr>
            <w:rPrChange w:id="181" w:author="Lynch, Paul (NIH/NLM/LHC) [E]" w:date="2019-11-18T15:59:00Z">
              <w:rPr>
                <w:highlight w:val="yellow"/>
              </w:rPr>
            </w:rPrChange>
          </w:rPr>
          <w:t xml:space="preserve">Use Cross-Class Scale group OrdNomNarDoc, </w:t>
        </w:r>
      </w:ins>
      <w:del w:id="182" w:author="Lynch, Paul (NIH/NLM/LHC) [E]" w:date="2019-11-15T17:16:00Z">
        <w:r w:rsidRPr="005D194B" w:rsidDel="00F933CF">
          <w:delText>Ord and QN</w:delText>
        </w:r>
      </w:del>
      <w:r w:rsidRPr="005D194B">
        <w:t xml:space="preserve"> </w:t>
      </w:r>
      <w:r w:rsidRPr="006637C4">
        <w:t>except when the word “RAST”</w:t>
      </w:r>
      <w:r w:rsidRPr="005D194B">
        <w:t xml:space="preserve"> appears in the component</w:t>
      </w:r>
      <w:ins w:id="183" w:author="Lynch, Paul (NIH/NLM/LHC) [E]" w:date="2019-11-18T15:59:00Z">
        <w:r w:rsidR="00565472">
          <w:t>.  (T</w:t>
        </w:r>
      </w:ins>
      <w:ins w:id="184" w:author="McDonald, Clem (NIH/NLM/LHC) [E]" w:date="2019-10-19T20:48:00Z">
        <w:del w:id="185" w:author="Lynch, Paul (NIH/NLM/LHC) [E]" w:date="2019-11-18T15:59:00Z">
          <w:r w:rsidR="008B33A3" w:rsidDel="00565472">
            <w:delText xml:space="preserve"> (t</w:delText>
          </w:r>
        </w:del>
        <w:r w:rsidR="008B33A3">
          <w:t xml:space="preserve">his may have no </w:t>
        </w:r>
      </w:ins>
      <w:ins w:id="186" w:author="Lynch, Paul (NIH/NLM/LHC) [E]" w:date="2019-11-01T16:15:00Z">
        <w:r w:rsidR="004005D9">
          <w:t xml:space="preserve">effect </w:t>
        </w:r>
      </w:ins>
      <w:ins w:id="187" w:author="McDonald, Clem (NIH/NLM/LHC) [E]" w:date="2019-10-29T23:44:00Z">
        <w:r w:rsidR="00B604E3">
          <w:t>due to distinctions among other properties</w:t>
        </w:r>
      </w:ins>
      <w:ins w:id="188" w:author="Lynch, Paul (NIH/NLM/LHC) [E]" w:date="2019-11-18T15:59:00Z">
        <w:r w:rsidR="00565472">
          <w:t>.)</w:t>
        </w:r>
      </w:ins>
      <w:ins w:id="189" w:author="McDonald, Clem (NIH/NLM/LHC) [E]" w:date="2019-10-29T23:44:00Z">
        <w:r w:rsidR="00B604E3">
          <w:t xml:space="preserve"> </w:t>
        </w:r>
      </w:ins>
    </w:p>
    <w:p w14:paraId="6F01F0FB" w14:textId="1E2F6239" w:rsidR="003C6069" w:rsidDel="003D7A23" w:rsidRDefault="003C6069">
      <w:pPr>
        <w:pStyle w:val="Heading2"/>
        <w:rPr>
          <w:del w:id="190" w:author="Lynch, Paul (NIH/NLM/LHC) [E]" w:date="2019-11-18T15:58:00Z"/>
        </w:rPr>
        <w:pPrChange w:id="191" w:author="Lynch, Paul (NIH/NLM/LHC) [E]" w:date="2019-11-25T14:37:00Z">
          <w:pPr/>
        </w:pPrChange>
      </w:pPr>
    </w:p>
    <w:p w14:paraId="709E803B" w14:textId="77777777" w:rsidR="00276B8B" w:rsidRDefault="00276B8B">
      <w:pPr>
        <w:pStyle w:val="Heading2"/>
        <w:rPr>
          <w:ins w:id="192" w:author="Lynch, Paul (NIH/NLM/LHC) [E]" w:date="2019-11-18T15:58:00Z"/>
        </w:rPr>
      </w:pPr>
    </w:p>
    <w:p w14:paraId="3886BCFA" w14:textId="2E2C329D" w:rsidR="001515EE" w:rsidRPr="00161081" w:rsidRDefault="00E17E61">
      <w:pPr>
        <w:pStyle w:val="Heading2"/>
        <w:rPr>
          <w:rPrChange w:id="193" w:author="McDonald, Clem (NIH/NLM/LHC) [E]" w:date="2019-10-19T22:41:00Z">
            <w:rPr>
              <w:b w:val="0"/>
              <w:sz w:val="28"/>
              <w:szCs w:val="28"/>
            </w:rPr>
          </w:rPrChange>
        </w:rPr>
      </w:pPr>
      <w:r w:rsidRPr="00161081">
        <w:rPr>
          <w:rPrChange w:id="194" w:author="McDonald, Clem (NIH/NLM/LHC) [E]" w:date="2019-10-19T22:41:00Z">
            <w:rPr>
              <w:b w:val="0"/>
              <w:sz w:val="28"/>
              <w:szCs w:val="28"/>
            </w:rPr>
          </w:rPrChange>
        </w:rPr>
        <w:t>Class: Antibiotic susceptibility (A</w:t>
      </w:r>
      <w:r w:rsidR="00C51C42" w:rsidRPr="00161081">
        <w:rPr>
          <w:rPrChange w:id="195" w:author="McDonald, Clem (NIH/NLM/LHC) [E]" w:date="2019-10-19T22:41:00Z">
            <w:rPr>
              <w:b w:val="0"/>
              <w:sz w:val="28"/>
              <w:szCs w:val="28"/>
            </w:rPr>
          </w:rPrChange>
        </w:rPr>
        <w:t>B</w:t>
      </w:r>
      <w:r w:rsidRPr="00161081">
        <w:rPr>
          <w:rPrChange w:id="196" w:author="McDonald, Clem (NIH/NLM/LHC) [E]" w:date="2019-10-19T22:41:00Z">
            <w:rPr>
              <w:b w:val="0"/>
              <w:sz w:val="28"/>
              <w:szCs w:val="28"/>
            </w:rPr>
          </w:rPrChange>
        </w:rPr>
        <w:t>XBACT)</w:t>
      </w:r>
    </w:p>
    <w:p w14:paraId="240C9CF6" w14:textId="77777777" w:rsidR="00EE4712" w:rsidRPr="00E03B02" w:rsidRDefault="00EE4712" w:rsidP="00E03B02">
      <w:pPr>
        <w:spacing w:after="0" w:line="240" w:lineRule="auto"/>
        <w:rPr>
          <w:b/>
        </w:rPr>
      </w:pPr>
      <w:r>
        <w:rPr>
          <w:b/>
        </w:rPr>
        <w:t>ABXBACT Method Part Groups</w:t>
      </w:r>
      <w:r w:rsidRPr="008D79F9">
        <w:rPr>
          <w:b/>
        </w:rPr>
        <w:t>:</w:t>
      </w:r>
    </w:p>
    <w:p w14:paraId="7C8CE83E" w14:textId="59E90A01" w:rsidR="00F61F40" w:rsidRDefault="00E17E61" w:rsidP="00F61F40">
      <w:pPr>
        <w:pStyle w:val="ListParagraph"/>
        <w:numPr>
          <w:ilvl w:val="0"/>
          <w:numId w:val="17"/>
        </w:numPr>
        <w:rPr>
          <w:ins w:id="197" w:author="Lynch, Paul (NIH/NLM/LHC) [E]" w:date="2019-11-18T17:01:00Z"/>
        </w:rPr>
      </w:pPr>
      <w:r w:rsidRPr="00EE4712">
        <w:rPr>
          <w:u w:val="single"/>
        </w:rPr>
        <w:t>Method</w:t>
      </w:r>
      <w:r w:rsidR="00EE4712" w:rsidRPr="00EE4712">
        <w:rPr>
          <w:u w:val="single"/>
        </w:rPr>
        <w:t>-</w:t>
      </w:r>
      <w:ins w:id="198" w:author="Lynch, Paul (NIH/NLM/LHC) [E]" w:date="2019-11-25T17:55:00Z">
        <w:r w:rsidR="00FB7AFF">
          <w:rPr>
            <w:u w:val="single"/>
          </w:rPr>
          <w:t>O</w:t>
        </w:r>
      </w:ins>
      <w:del w:id="199" w:author="Lynch, Paul (NIH/NLM/LHC) [E]" w:date="2019-11-25T17:55:00Z">
        <w:r w:rsidR="00EE4712" w:rsidRPr="00EE4712" w:rsidDel="00FB7AFF">
          <w:rPr>
            <w:u w:val="single"/>
          </w:rPr>
          <w:delText>o</w:delText>
        </w:r>
      </w:del>
      <w:r w:rsidR="00EE4712" w:rsidRPr="00EE4712">
        <w:rPr>
          <w:u w:val="single"/>
        </w:rPr>
        <w:t>ther</w:t>
      </w:r>
      <w:r>
        <w:t xml:space="preserve">: </w:t>
      </w:r>
      <w:r w:rsidR="00D76E25">
        <w:t>E</w:t>
      </w:r>
      <w:r>
        <w:t xml:space="preserve">quivalence all </w:t>
      </w:r>
      <w:r w:rsidR="00D76E25">
        <w:t>methods (including NULL)</w:t>
      </w:r>
      <w:ins w:id="200" w:author="McDonald, Clem (NIH/NLM/LHC) [E]" w:date="2019-10-19T21:12:00Z">
        <w:r w:rsidR="008E1FB8">
          <w:t xml:space="preserve"> except</w:t>
        </w:r>
      </w:ins>
      <w:ins w:id="201" w:author="Lynch, Paul (NIH/NLM/LHC) [E]" w:date="2019-11-18T17:01:00Z">
        <w:r w:rsidR="00F61F40">
          <w:t>:</w:t>
        </w:r>
      </w:ins>
    </w:p>
    <w:p w14:paraId="6CC70E7A" w14:textId="2FCF66DD" w:rsidR="00F61F40" w:rsidRDefault="00F61F40">
      <w:pPr>
        <w:pStyle w:val="ListParagraph"/>
        <w:numPr>
          <w:ilvl w:val="1"/>
          <w:numId w:val="17"/>
        </w:numPr>
        <w:rPr>
          <w:ins w:id="202" w:author="Lynch, Paul (NIH/NLM/LHC) [E]" w:date="2019-11-18T17:02:00Z"/>
        </w:rPr>
        <w:pPrChange w:id="203" w:author="Lynch, Paul (NIH/NLM/LHC) [E]" w:date="2019-11-18T17:01:00Z">
          <w:pPr>
            <w:pStyle w:val="ListParagraph"/>
            <w:numPr>
              <w:numId w:val="17"/>
            </w:numPr>
            <w:ind w:hanging="360"/>
          </w:pPr>
        </w:pPrChange>
      </w:pPr>
      <w:ins w:id="204" w:author="Lynch, Paul (NIH/NLM/LHC) [E]" w:date="2019-11-18T17:02:00Z">
        <w:r>
          <w:t>“</w:t>
        </w:r>
      </w:ins>
      <w:ins w:id="205" w:author="McDonald, Clem (NIH/NLM/LHC) [E]" w:date="2019-10-19T21:12:00Z">
        <w:del w:id="206" w:author="Lynch, Paul (NIH/NLM/LHC) [E]" w:date="2019-11-18T17:01:00Z">
          <w:r w:rsidR="008E1FB8" w:rsidDel="00F61F40">
            <w:delText xml:space="preserve"> </w:delText>
          </w:r>
        </w:del>
      </w:ins>
      <w:ins w:id="207" w:author="Lynch, Paul (NIH/NLM/LHC) [E]" w:date="2019-11-18T17:01:00Z">
        <w:r>
          <w:t>Genotyping</w:t>
        </w:r>
      </w:ins>
      <w:ins w:id="208" w:author="Lynch, Paul (NIH/NLM/LHC) [E]" w:date="2019-11-18T17:02:00Z">
        <w:r>
          <w:t>”</w:t>
        </w:r>
      </w:ins>
    </w:p>
    <w:p w14:paraId="12EE508D" w14:textId="3604CBC3" w:rsidR="00E17E61" w:rsidRDefault="00F61F40">
      <w:pPr>
        <w:pStyle w:val="ListParagraph"/>
        <w:numPr>
          <w:ilvl w:val="1"/>
          <w:numId w:val="17"/>
        </w:numPr>
        <w:pPrChange w:id="209" w:author="Lynch, Paul (NIH/NLM/LHC) [E]" w:date="2019-11-18T17:01:00Z">
          <w:pPr>
            <w:pStyle w:val="ListParagraph"/>
            <w:numPr>
              <w:numId w:val="17"/>
            </w:numPr>
            <w:ind w:hanging="360"/>
          </w:pPr>
        </w:pPrChange>
      </w:pPr>
      <w:ins w:id="210" w:author="Lynch, Paul (NIH/NLM/LHC) [E]" w:date="2019-11-18T17:02:00Z">
        <w:r>
          <w:t>“</w:t>
        </w:r>
      </w:ins>
      <w:ins w:id="211" w:author="Lynch, Paul (NIH/NLM/LHC) [E]" w:date="2019-11-18T17:01:00Z">
        <w:r w:rsidRPr="00F61F40">
          <w:t>Method for Slow-growing mycobacteria</w:t>
        </w:r>
      </w:ins>
      <w:ins w:id="212" w:author="Lynch, Paul (NIH/NLM/LHC) [E]" w:date="2019-11-18T17:02:00Z">
        <w:r>
          <w:t>”</w:t>
        </w:r>
      </w:ins>
      <w:ins w:id="213" w:author="McDonald, Clem (NIH/NLM/LHC) [E]" w:date="2019-10-19T21:12:00Z">
        <w:del w:id="214" w:author="Lynch, Paul (NIH/NLM/LHC) [E]" w:date="2019-11-18T17:01:00Z">
          <w:r w:rsidR="008E1FB8" w:rsidDel="00F61F40">
            <w:delText>genotyping and method for slow growing mycobacteria</w:delText>
          </w:r>
        </w:del>
        <w:del w:id="215" w:author="Lynch, Paul (NIH/NLM/LHC) [E]" w:date="2019-11-18T17:02:00Z">
          <w:r w:rsidR="008E1FB8" w:rsidDel="00F61F40">
            <w:delText>.</w:delText>
          </w:r>
        </w:del>
      </w:ins>
      <w:del w:id="216" w:author="McDonald, Clem (NIH/NLM/LHC) [E]" w:date="2019-10-19T21:11:00Z">
        <w:r w:rsidR="00D76E25" w:rsidDel="008E1FB8">
          <w:delText xml:space="preserve"> </w:delText>
        </w:r>
        <w:r w:rsidR="00E17E61" w:rsidDel="008E1FB8">
          <w:delText>except genotyping, phenotyping</w:delText>
        </w:r>
      </w:del>
      <w:del w:id="217" w:author="McDonald, Clem (NIH/NLM/LHC) [E]" w:date="2019-10-19T21:12:00Z">
        <w:r w:rsidR="00E17E61" w:rsidDel="008E1FB8">
          <w:delText>, method for slow-growing mycobacteria, Prob.amptar, and probe.mag.capture</w:delText>
        </w:r>
      </w:del>
      <w:del w:id="218" w:author="Lynch, Paul (NIH/NLM/LHC) [E]" w:date="2019-11-18T17:02:00Z">
        <w:r w:rsidR="00E17E61" w:rsidDel="00F61F40">
          <w:delText xml:space="preserve"> </w:delText>
        </w:r>
      </w:del>
      <w:ins w:id="219" w:author="McDonald, Clem (NIH/NLM/LHC) [E]" w:date="2019-10-19T21:13:00Z">
        <w:del w:id="220" w:author="Lynch, Paul (NIH/NLM/LHC) [E]" w:date="2019-11-18T17:02:00Z">
          <w:r w:rsidR="008E1FB8" w:rsidDel="00F61F40">
            <w:delText xml:space="preserve"> </w:delText>
          </w:r>
        </w:del>
      </w:ins>
    </w:p>
    <w:p w14:paraId="5B94FA20" w14:textId="77777777" w:rsidR="00EE4712" w:rsidRPr="008D79F9" w:rsidRDefault="00EE4712" w:rsidP="00EE4712">
      <w:pPr>
        <w:spacing w:after="0" w:line="240" w:lineRule="auto"/>
        <w:rPr>
          <w:b/>
        </w:rPr>
      </w:pPr>
      <w:r>
        <w:rPr>
          <w:b/>
        </w:rPr>
        <w:t xml:space="preserve">ABXBACT </w:t>
      </w:r>
      <w:r w:rsidRPr="008D79F9">
        <w:rPr>
          <w:b/>
        </w:rPr>
        <w:t>Property</w:t>
      </w:r>
      <w:r>
        <w:rPr>
          <w:b/>
        </w:rPr>
        <w:t xml:space="preserve"> Part Groups</w:t>
      </w:r>
      <w:r w:rsidRPr="008D79F9">
        <w:rPr>
          <w:b/>
        </w:rPr>
        <w:t>:</w:t>
      </w:r>
    </w:p>
    <w:p w14:paraId="7D4C93B5" w14:textId="59F5F561" w:rsidR="00EE4712" w:rsidRPr="00B16A20" w:rsidDel="008E1FB8" w:rsidRDefault="00B16A20">
      <w:pPr>
        <w:pStyle w:val="ListParagraph"/>
        <w:numPr>
          <w:ilvl w:val="0"/>
          <w:numId w:val="17"/>
        </w:numPr>
        <w:rPr>
          <w:del w:id="221" w:author="McDonald, Clem (NIH/NLM/LHC) [E]" w:date="2019-10-19T21:14:00Z"/>
          <w:rPrChange w:id="222" w:author="Lynch, Paul (NIH/NLM/LHC) [E]" w:date="2019-11-18T17:29:00Z">
            <w:rPr>
              <w:del w:id="223" w:author="McDonald, Clem (NIH/NLM/LHC) [E]" w:date="2019-10-19T21:14:00Z"/>
              <w:b/>
            </w:rPr>
          </w:rPrChange>
        </w:rPr>
        <w:pPrChange w:id="224" w:author="Lynch, Paul (NIH/NLM/LHC) [E]" w:date="2019-11-18T17:30:00Z">
          <w:pPr>
            <w:pStyle w:val="ListParagraph"/>
            <w:numPr>
              <w:numId w:val="2"/>
            </w:numPr>
            <w:spacing w:after="0" w:line="240" w:lineRule="auto"/>
            <w:ind w:hanging="360"/>
          </w:pPr>
        </w:pPrChange>
      </w:pPr>
      <w:ins w:id="225" w:author="Lynch, Paul (NIH/NLM/LHC) [E]" w:date="2019-11-18T17:28:00Z">
        <w:r w:rsidRPr="005D194B">
          <w:t>Equivalence all properties</w:t>
        </w:r>
        <w:r w:rsidRPr="00A25DAD">
          <w:t xml:space="preserve">.  (Almost </w:t>
        </w:r>
      </w:ins>
      <w:ins w:id="226" w:author="McDonald, Clem (NIH/NLM/LHC) [E]" w:date="2019-10-19T21:13:00Z">
        <w:del w:id="227" w:author="Lynch, Paul (NIH/NLM/LHC) [E]" w:date="2019-11-18T17:28:00Z">
          <w:r w:rsidR="008E1FB8" w:rsidRPr="00A25DAD" w:rsidDel="00B16A20">
            <w:delText xml:space="preserve">Treat all </w:delText>
          </w:r>
          <w:r w:rsidR="0097580E" w:rsidRPr="00317202" w:rsidDel="00B16A20">
            <w:delText xml:space="preserve">properties the same except- almost </w:delText>
          </w:r>
        </w:del>
        <w:r w:rsidR="0097580E" w:rsidRPr="00317202">
          <w:t>all are already mixes</w:t>
        </w:r>
      </w:ins>
      <w:ins w:id="228" w:author="McDonald, Clem (NIH/NLM/LHC) [E]" w:date="2019-11-03T21:02:00Z">
        <w:r w:rsidR="006244EA" w:rsidRPr="00B16A20">
          <w:rPr>
            <w:rPrChange w:id="229" w:author="Lynch, Paul (NIH/NLM/LHC) [E]" w:date="2019-11-18T17:29:00Z">
              <w:rPr>
                <w:highlight w:val="cyan"/>
                <w:u w:val="single"/>
              </w:rPr>
            </w:rPrChange>
          </w:rPr>
          <w:t xml:space="preserve"> of </w:t>
        </w:r>
      </w:ins>
      <w:ins w:id="230" w:author="McDonald, Clem (NIH/NLM/LHC) [E]" w:date="2019-10-19T21:13:00Z">
        <w:del w:id="231" w:author="Lynch, Paul (NIH/NLM/LHC) [E]" w:date="2019-11-18T17:30:00Z">
          <w:r w:rsidR="0097580E" w:rsidRPr="005D194B" w:rsidDel="00B16A20">
            <w:delText xml:space="preserve"> </w:delText>
          </w:r>
        </w:del>
        <w:r w:rsidR="0097580E" w:rsidRPr="005D194B">
          <w:t>O</w:t>
        </w:r>
      </w:ins>
      <w:ins w:id="232" w:author="Lynch, Paul (NIH/NLM/LHC) [E]" w:date="2019-11-18T17:30:00Z">
        <w:r>
          <w:t>rd</w:t>
        </w:r>
      </w:ins>
      <w:ins w:id="233" w:author="McDonald, Clem (NIH/NLM/LHC) [E]" w:date="2019-10-19T21:13:00Z">
        <w:del w:id="234" w:author="Lynch, Paul (NIH/NLM/LHC) [E]" w:date="2019-11-18T17:30:00Z">
          <w:r w:rsidR="0097580E" w:rsidRPr="005D194B" w:rsidDel="00B16A20">
            <w:delText>RD</w:delText>
          </w:r>
        </w:del>
        <w:r w:rsidR="0097580E" w:rsidRPr="005D194B">
          <w:t>Q</w:t>
        </w:r>
      </w:ins>
      <w:ins w:id="235" w:author="Lynch, Paul (NIH/NLM/LHC) [E]" w:date="2019-11-18T17:30:00Z">
        <w:r>
          <w:t>n</w:t>
        </w:r>
      </w:ins>
      <w:ins w:id="236" w:author="McDonald, Clem (NIH/NLM/LHC) [E]" w:date="2019-11-03T21:02:00Z">
        <w:del w:id="237" w:author="Lynch, Paul (NIH/NLM/LHC) [E]" w:date="2019-11-18T17:30:00Z">
          <w:r w:rsidR="006244EA" w:rsidRPr="00B16A20" w:rsidDel="00B16A20">
            <w:rPr>
              <w:rPrChange w:id="238" w:author="Lynch, Paul (NIH/NLM/LHC) [E]" w:date="2019-11-18T17:29:00Z">
                <w:rPr>
                  <w:highlight w:val="cyan"/>
                  <w:u w:val="single"/>
                </w:rPr>
              </w:rPrChange>
            </w:rPr>
            <w:delText>N</w:delText>
          </w:r>
        </w:del>
      </w:ins>
      <w:ins w:id="239" w:author="Lynch, Paul (NIH/NLM/LHC) [E]" w:date="2019-11-18T17:30:00Z">
        <w:r>
          <w:t>.)</w:t>
        </w:r>
      </w:ins>
      <w:del w:id="240" w:author="McDonald, Clem (NIH/NLM/LHC) [E]" w:date="2019-10-19T21:14:00Z">
        <w:r w:rsidR="00EE4712" w:rsidRPr="005D194B" w:rsidDel="008E1FB8">
          <w:delText>SuscTitr: Susceptibility (microorganisms), Titer</w:delText>
        </w:r>
      </w:del>
    </w:p>
    <w:p w14:paraId="7DCB9125" w14:textId="77777777" w:rsidR="00E17E61" w:rsidRPr="005D194B" w:rsidDel="008E1FB8" w:rsidRDefault="00E17E61">
      <w:pPr>
        <w:pStyle w:val="ListParagraph"/>
        <w:numPr>
          <w:ilvl w:val="0"/>
          <w:numId w:val="17"/>
        </w:numPr>
        <w:rPr>
          <w:del w:id="241" w:author="McDonald, Clem (NIH/NLM/LHC) [E]" w:date="2019-10-19T21:14:00Z"/>
        </w:rPr>
        <w:pPrChange w:id="242" w:author="Lynch, Paul (NIH/NLM/LHC) [E]" w:date="2019-11-18T17:30:00Z">
          <w:pPr/>
        </w:pPrChange>
      </w:pPr>
    </w:p>
    <w:p w14:paraId="058C252B" w14:textId="77777777" w:rsidR="008E1FB8" w:rsidRPr="00B16A20" w:rsidRDefault="008E1FB8">
      <w:pPr>
        <w:pStyle w:val="ListParagraph"/>
        <w:numPr>
          <w:ilvl w:val="0"/>
          <w:numId w:val="17"/>
        </w:numPr>
        <w:rPr>
          <w:ins w:id="243" w:author="McDonald, Clem (NIH/NLM/LHC) [E]" w:date="2019-10-19T21:14:00Z"/>
          <w:b/>
          <w:rPrChange w:id="244" w:author="Lynch, Paul (NIH/NLM/LHC) [E]" w:date="2019-11-18T17:29:00Z">
            <w:rPr>
              <w:ins w:id="245" w:author="McDonald, Clem (NIH/NLM/LHC) [E]" w:date="2019-10-19T21:14:00Z"/>
              <w:b w:val="0"/>
              <w:sz w:val="28"/>
              <w:szCs w:val="28"/>
            </w:rPr>
          </w:rPrChange>
        </w:rPr>
        <w:pPrChange w:id="246" w:author="Lynch, Paul (NIH/NLM/LHC) [E]" w:date="2019-11-18T17:30:00Z">
          <w:pPr>
            <w:pStyle w:val="Heading2"/>
          </w:pPr>
        </w:pPrChange>
      </w:pPr>
    </w:p>
    <w:p w14:paraId="6C7A854F" w14:textId="66BF65E1" w:rsidR="008E1FB8" w:rsidDel="00737F7D" w:rsidRDefault="008E1FB8" w:rsidP="00B531EC">
      <w:pPr>
        <w:pStyle w:val="Heading2"/>
        <w:rPr>
          <w:ins w:id="247" w:author="McDonald, Clem (NIH/NLM/LHC) [E]" w:date="2019-10-19T21:14:00Z"/>
          <w:del w:id="248" w:author="Lynch, Paul (NIH/NLM/LHC) [E]" w:date="2019-11-18T17:32:00Z"/>
          <w:b w:val="0"/>
          <w:sz w:val="28"/>
          <w:szCs w:val="28"/>
        </w:rPr>
      </w:pPr>
    </w:p>
    <w:p w14:paraId="070876C8" w14:textId="77777777" w:rsidR="005D194B" w:rsidRPr="00CE2B23" w:rsidRDefault="008E1FB8">
      <w:pPr>
        <w:spacing w:after="0" w:line="240" w:lineRule="auto"/>
        <w:rPr>
          <w:ins w:id="249" w:author="Lynch, Paul (NIH/NLM/LHC) [E]" w:date="2019-11-18T17:31:00Z"/>
        </w:rPr>
        <w:pPrChange w:id="250" w:author="Lynch, Paul (NIH/NLM/LHC) [E]" w:date="2019-11-18T17:32:00Z">
          <w:pPr>
            <w:pStyle w:val="Heading2"/>
          </w:pPr>
        </w:pPrChange>
      </w:pPr>
      <w:ins w:id="251" w:author="McDonald, Clem (NIH/NLM/LHC) [E]" w:date="2019-10-19T21:14:00Z">
        <w:r w:rsidRPr="00737F7D">
          <w:rPr>
            <w:b/>
            <w:rPrChange w:id="252" w:author="Lynch, Paul (NIH/NLM/LHC) [E]" w:date="2019-11-18T17:32:00Z">
              <w:rPr>
                <w:rFonts w:asciiTheme="majorHAnsi" w:hAnsiTheme="majorHAnsi" w:cstheme="majorBidi"/>
                <w:color w:val="2E74B5" w:themeColor="accent1" w:themeShade="BF"/>
                <w:sz w:val="26"/>
                <w:szCs w:val="26"/>
              </w:rPr>
            </w:rPrChange>
          </w:rPr>
          <w:t>ABXBACT</w:t>
        </w:r>
      </w:ins>
      <w:ins w:id="253" w:author="Lynch, Paul (NIH/NLM/LHC) [E]" w:date="2019-11-18T17:31:00Z">
        <w:r w:rsidR="005D194B" w:rsidRPr="00737F7D">
          <w:rPr>
            <w:b/>
            <w:rPrChange w:id="254" w:author="Lynch, Paul (NIH/NLM/LHC) [E]" w:date="2019-11-18T17:32:00Z">
              <w:rPr>
                <w:rFonts w:asciiTheme="majorHAnsi" w:hAnsiTheme="majorHAnsi" w:cstheme="majorBidi"/>
                <w:color w:val="2E74B5" w:themeColor="accent1" w:themeShade="BF"/>
                <w:sz w:val="26"/>
                <w:szCs w:val="26"/>
              </w:rPr>
            </w:rPrChange>
          </w:rPr>
          <w:t xml:space="preserve"> Scale Part Groups:</w:t>
        </w:r>
      </w:ins>
    </w:p>
    <w:p w14:paraId="4B3349B9" w14:textId="77777777" w:rsidR="00C40BD8" w:rsidRPr="00C40BD8" w:rsidRDefault="009D3743">
      <w:pPr>
        <w:pStyle w:val="ListParagraph"/>
        <w:numPr>
          <w:ilvl w:val="0"/>
          <w:numId w:val="17"/>
        </w:numPr>
        <w:rPr>
          <w:ins w:id="255" w:author="Lynch, Paul (NIH/NLM/LHC) [E]" w:date="2019-12-03T15:44:00Z"/>
          <w:rPrChange w:id="256" w:author="Lynch, Paul (NIH/NLM/LHC) [E]" w:date="2019-12-03T15:44:00Z">
            <w:rPr>
              <w:ins w:id="257" w:author="Lynch, Paul (NIH/NLM/LHC) [E]" w:date="2019-12-03T15:44:00Z"/>
              <w:highlight w:val="cyan"/>
            </w:rPr>
          </w:rPrChange>
        </w:rPr>
        <w:pPrChange w:id="258" w:author="Lynch, Paul (NIH/NLM/LHC) [E]" w:date="2019-12-03T15:43:00Z">
          <w:pPr>
            <w:pStyle w:val="Heading2"/>
          </w:pPr>
        </w:pPrChange>
      </w:pPr>
      <w:ins w:id="259" w:author="Lynch, Paul (NIH/NLM/LHC) [E]" w:date="2019-11-18T17:34:00Z">
        <w:r w:rsidRPr="00C40BD8">
          <w:rPr>
            <w:u w:val="single"/>
            <w:rPrChange w:id="260" w:author="Lynch, Paul (NIH/NLM/LHC) [E]" w:date="2019-12-03T15:43:00Z">
              <w:rPr>
                <w:rFonts w:asciiTheme="majorHAnsi" w:hAnsiTheme="majorHAnsi" w:cstheme="majorBidi"/>
                <w:color w:val="2E74B5" w:themeColor="accent1" w:themeShade="BF"/>
                <w:sz w:val="26"/>
                <w:szCs w:val="26"/>
              </w:rPr>
            </w:rPrChange>
          </w:rPr>
          <w:t>Scale-other</w:t>
        </w:r>
        <w:r>
          <w:t xml:space="preserve">: </w:t>
        </w:r>
      </w:ins>
      <w:ins w:id="261" w:author="McDonald, Clem (NIH/NLM/LHC) [E]" w:date="2019-10-19T21:14:00Z">
        <w:del w:id="262" w:author="Lynch, Paul (NIH/NLM/LHC) [E]" w:date="2019-11-18T17:31:00Z">
          <w:r w:rsidR="008E1FB8" w:rsidDel="005D194B">
            <w:delText xml:space="preserve">- </w:delText>
          </w:r>
        </w:del>
        <w:del w:id="263" w:author="Lynch, Paul (NIH/NLM/LHC) [E]" w:date="2019-11-18T17:32:00Z">
          <w:r w:rsidR="008E1FB8" w:rsidDel="00737F7D">
            <w:delText>t</w:delText>
          </w:r>
        </w:del>
        <w:del w:id="264" w:author="Lynch, Paul (NIH/NLM/LHC) [E]" w:date="2019-11-18T17:34:00Z">
          <w:r w:rsidR="008E1FB8" w:rsidDel="009D3743">
            <w:delText>reat all scale</w:delText>
          </w:r>
        </w:del>
      </w:ins>
      <w:ins w:id="265" w:author="Lynch, Paul (NIH/NLM/LHC) [E]" w:date="2019-11-18T17:34:00Z">
        <w:r>
          <w:t xml:space="preserve">All values </w:t>
        </w:r>
      </w:ins>
      <w:ins w:id="266" w:author="McDonald, Clem (NIH/NLM/LHC) [E]" w:date="2019-10-19T21:14:00Z">
        <w:del w:id="267" w:author="Lynch, Paul (NIH/NLM/LHC) [E]" w:date="2019-11-18T17:34:00Z">
          <w:r w:rsidR="008E1FB8" w:rsidDel="009D3743">
            <w:delText xml:space="preserve"> value the same </w:delText>
          </w:r>
        </w:del>
        <w:r w:rsidR="008E1FB8">
          <w:t xml:space="preserve">except </w:t>
        </w:r>
        <w:del w:id="268" w:author="Lynch, Paul (NIH/NLM/LHC) [E]" w:date="2019-11-18T17:32:00Z">
          <w:r w:rsidR="008E1FB8" w:rsidRPr="00DC7D94" w:rsidDel="00737F7D">
            <w:rPr>
              <w:rPrChange w:id="269" w:author="Lynch, Paul (NIH/NLM/LHC) [E]" w:date="2019-12-03T15:44:00Z">
                <w:rPr>
                  <w:rFonts w:asciiTheme="majorHAnsi" w:hAnsiTheme="majorHAnsi" w:cstheme="majorBidi"/>
                  <w:color w:val="2E74B5" w:themeColor="accent1" w:themeShade="BF"/>
                  <w:sz w:val="26"/>
                  <w:szCs w:val="26"/>
                </w:rPr>
              </w:rPrChange>
            </w:rPr>
            <w:delText xml:space="preserve">distinguish </w:delText>
          </w:r>
        </w:del>
      </w:ins>
      <w:ins w:id="270" w:author="Lynch, Paul (NIH/NLM/LHC) [E]" w:date="2019-11-18T17:32:00Z">
        <w:r w:rsidR="00737F7D" w:rsidRPr="00DC7D94">
          <w:rPr>
            <w:rPrChange w:id="271" w:author="Lynch, Paul (NIH/NLM/LHC) [E]" w:date="2019-12-03T15:44:00Z">
              <w:rPr>
                <w:b w:val="0"/>
                <w:highlight w:val="cyan"/>
              </w:rPr>
            </w:rPrChange>
          </w:rPr>
          <w:t>N</w:t>
        </w:r>
      </w:ins>
      <w:ins w:id="272" w:author="McDonald, Clem (NIH/NLM/LHC) [E]" w:date="2019-10-19T21:14:00Z">
        <w:del w:id="273" w:author="Lynch, Paul (NIH/NLM/LHC) [E]" w:date="2019-11-18T17:32:00Z">
          <w:r w:rsidR="008E1FB8" w:rsidRPr="00DC7D94" w:rsidDel="00737F7D">
            <w:rPr>
              <w:rPrChange w:id="274" w:author="Lynch, Paul (NIH/NLM/LHC) [E]" w:date="2019-12-03T15:44:00Z">
                <w:rPr>
                  <w:rFonts w:asciiTheme="majorHAnsi" w:hAnsiTheme="majorHAnsi" w:cstheme="majorBidi"/>
                  <w:color w:val="2E74B5" w:themeColor="accent1" w:themeShade="BF"/>
                  <w:sz w:val="26"/>
                  <w:szCs w:val="26"/>
                </w:rPr>
              </w:rPrChange>
            </w:rPr>
            <w:delText>n</w:delText>
          </w:r>
        </w:del>
        <w:r w:rsidR="008E1FB8" w:rsidRPr="00DC7D94">
          <w:rPr>
            <w:rPrChange w:id="275" w:author="Lynch, Paul (NIH/NLM/LHC) [E]" w:date="2019-12-03T15:44:00Z">
              <w:rPr>
                <w:rFonts w:asciiTheme="majorHAnsi" w:hAnsiTheme="majorHAnsi" w:cstheme="majorBidi"/>
                <w:color w:val="2E74B5" w:themeColor="accent1" w:themeShade="BF"/>
                <w:sz w:val="26"/>
                <w:szCs w:val="26"/>
              </w:rPr>
            </w:rPrChange>
          </w:rPr>
          <w:t>om</w:t>
        </w:r>
      </w:ins>
    </w:p>
    <w:p w14:paraId="33592BB9" w14:textId="18673A46" w:rsidR="008E1FB8" w:rsidRPr="008E1FB8" w:rsidDel="00C40BD8" w:rsidRDefault="0097580E">
      <w:pPr>
        <w:pStyle w:val="ListParagraph"/>
        <w:rPr>
          <w:ins w:id="276" w:author="McDonald, Clem (NIH/NLM/LHC) [E]" w:date="2019-10-19T21:14:00Z"/>
          <w:del w:id="277" w:author="Lynch, Paul (NIH/NLM/LHC) [E]" w:date="2019-12-03T15:43:00Z"/>
          <w:b/>
          <w:rPrChange w:id="278" w:author="McDonald, Clem (NIH/NLM/LHC) [E]" w:date="2019-10-19T21:14:00Z">
            <w:rPr>
              <w:ins w:id="279" w:author="McDonald, Clem (NIH/NLM/LHC) [E]" w:date="2019-10-19T21:14:00Z"/>
              <w:del w:id="280" w:author="Lynch, Paul (NIH/NLM/LHC) [E]" w:date="2019-12-03T15:43:00Z"/>
              <w:b w:val="0"/>
              <w:sz w:val="28"/>
              <w:szCs w:val="28"/>
            </w:rPr>
          </w:rPrChange>
        </w:rPr>
        <w:pPrChange w:id="281" w:author="Lynch, Paul (NIH/NLM/LHC) [E]" w:date="2019-12-03T15:44:00Z">
          <w:pPr>
            <w:pStyle w:val="Heading2"/>
          </w:pPr>
        </w:pPrChange>
      </w:pPr>
      <w:ins w:id="282" w:author="McDonald, Clem (NIH/NLM/LHC) [E]" w:date="2019-10-29T17:36:00Z">
        <w:del w:id="283" w:author="Lynch, Paul (NIH/NLM/LHC) [E]" w:date="2019-12-03T15:43:00Z">
          <w:r w:rsidRPr="0097580E" w:rsidDel="00C40BD8">
            <w:rPr>
              <w:highlight w:val="cyan"/>
              <w:rPrChange w:id="284" w:author="McDonald, Clem (NIH/NLM/LHC) [E]" w:date="2019-10-29T17:36:00Z">
                <w:rPr>
                  <w:rFonts w:asciiTheme="majorHAnsi" w:hAnsiTheme="majorHAnsi" w:cstheme="majorBidi"/>
                  <w:color w:val="2E74B5" w:themeColor="accent1" w:themeShade="BF"/>
                  <w:sz w:val="26"/>
                  <w:szCs w:val="26"/>
                </w:rPr>
              </w:rPrChange>
            </w:rPr>
            <w:delText xml:space="preserve"> </w:delText>
          </w:r>
        </w:del>
      </w:ins>
      <w:commentRangeStart w:id="285"/>
      <w:ins w:id="286" w:author="McDonald, Clem (NIH/NLM/LHC) [E]" w:date="2019-10-19T21:14:00Z">
        <w:del w:id="287" w:author="Lynch, Paul (NIH/NLM/LHC) [E]" w:date="2019-12-03T15:43:00Z">
          <w:r w:rsidR="008E1FB8" w:rsidRPr="0097580E" w:rsidDel="00C40BD8">
            <w:rPr>
              <w:highlight w:val="cyan"/>
              <w:rPrChange w:id="288" w:author="McDonald, Clem (NIH/NLM/LHC) [E]" w:date="2019-10-29T17:36:00Z">
                <w:rPr>
                  <w:rFonts w:asciiTheme="majorHAnsi" w:hAnsiTheme="majorHAnsi" w:cstheme="majorBidi"/>
                  <w:color w:val="2E74B5" w:themeColor="accent1" w:themeShade="BF"/>
                  <w:sz w:val="26"/>
                  <w:szCs w:val="26"/>
                </w:rPr>
              </w:rPrChange>
            </w:rPr>
            <w:delText xml:space="preserve">(presume that will make it </w:delText>
          </w:r>
        </w:del>
      </w:ins>
      <w:ins w:id="289" w:author="McDonald, Clem (NIH/NLM/LHC) [E]" w:date="2019-10-29T17:36:00Z">
        <w:del w:id="290" w:author="Lynch, Paul (NIH/NLM/LHC) [E]" w:date="2019-12-03T15:43:00Z">
          <w:r w:rsidRPr="0097580E" w:rsidDel="00C40BD8">
            <w:rPr>
              <w:highlight w:val="cyan"/>
              <w:rPrChange w:id="291" w:author="McDonald, Clem (NIH/NLM/LHC) [E]" w:date="2019-10-29T17:36:00Z">
                <w:rPr>
                  <w:rFonts w:asciiTheme="majorHAnsi" w:hAnsiTheme="majorHAnsi" w:cstheme="majorBidi"/>
                  <w:color w:val="2E74B5" w:themeColor="accent1" w:themeShade="BF"/>
                  <w:sz w:val="26"/>
                  <w:szCs w:val="26"/>
                </w:rPr>
              </w:rPrChange>
            </w:rPr>
            <w:delText>unnecessary</w:delText>
          </w:r>
        </w:del>
      </w:ins>
      <w:ins w:id="292" w:author="McDonald, Clem (NIH/NLM/LHC) [E]" w:date="2019-10-19T21:14:00Z">
        <w:del w:id="293" w:author="Lynch, Paul (NIH/NLM/LHC) [E]" w:date="2019-12-03T15:43:00Z">
          <w:r w:rsidR="008E1FB8" w:rsidDel="00C40BD8">
            <w:delText xml:space="preserve"> to distinguish PRID from others</w:delText>
          </w:r>
        </w:del>
        <w:del w:id="294" w:author="Lynch, Paul (NIH/NLM/LHC) [E]" w:date="2019-11-18T17:34:00Z">
          <w:r w:rsidR="008E1FB8" w:rsidDel="00333879">
            <w:delText xml:space="preserve"> </w:delText>
          </w:r>
        </w:del>
      </w:ins>
      <w:ins w:id="295" w:author="McDonald, Clem (NIH/NLM/LHC) [E]" w:date="2019-11-03T21:02:00Z">
        <w:del w:id="296" w:author="Lynch, Paul (NIH/NLM/LHC) [E]" w:date="2019-12-03T15:43:00Z">
          <w:r w:rsidR="006244EA" w:rsidDel="00C40BD8">
            <w:delText xml:space="preserve"> </w:delText>
          </w:r>
          <w:r w:rsidR="006244EA" w:rsidRPr="006244EA" w:rsidDel="00C40BD8">
            <w:rPr>
              <w:highlight w:val="cyan"/>
              <w:rPrChange w:id="297" w:author="McDonald, Clem (NIH/NLM/LHC) [E]" w:date="2019-11-03T21:03:00Z">
                <w:rPr>
                  <w:rFonts w:asciiTheme="majorHAnsi" w:hAnsiTheme="majorHAnsi" w:cstheme="majorBidi"/>
                  <w:color w:val="2E74B5" w:themeColor="accent1" w:themeShade="BF"/>
                  <w:sz w:val="26"/>
                  <w:szCs w:val="26"/>
                </w:rPr>
              </w:rPrChange>
            </w:rPr>
            <w:delText>(not sure if theis is right ??)</w:delText>
          </w:r>
        </w:del>
      </w:ins>
      <w:commentRangeEnd w:id="285"/>
      <w:del w:id="298" w:author="Lynch, Paul (NIH/NLM/LHC) [E]" w:date="2019-12-03T15:43:00Z">
        <w:r w:rsidR="00737F7D" w:rsidDel="00C40BD8">
          <w:rPr>
            <w:rStyle w:val="CommentReference"/>
          </w:rPr>
          <w:commentReference w:id="285"/>
        </w:r>
      </w:del>
    </w:p>
    <w:p w14:paraId="63E31FD9" w14:textId="77777777" w:rsidR="00011088" w:rsidRDefault="00011088">
      <w:pPr>
        <w:pStyle w:val="ListParagraph"/>
        <w:rPr>
          <w:ins w:id="299" w:author="Lynch, Paul (NIH/NLM/LHC) [E]" w:date="2019-11-18T18:19:00Z"/>
        </w:rPr>
        <w:pPrChange w:id="300" w:author="Lynch, Paul (NIH/NLM/LHC) [E]" w:date="2019-12-03T15:44:00Z">
          <w:pPr>
            <w:pStyle w:val="Heading2"/>
          </w:pPr>
        </w:pPrChange>
      </w:pPr>
    </w:p>
    <w:p w14:paraId="7EEF3424" w14:textId="0B2D4CAC" w:rsidR="00B531EC" w:rsidRPr="00161081" w:rsidRDefault="00B531EC" w:rsidP="00FB7AFF">
      <w:pPr>
        <w:pStyle w:val="Heading2"/>
        <w:rPr>
          <w:rPrChange w:id="301" w:author="McDonald, Clem (NIH/NLM/LHC) [E]" w:date="2019-10-19T22:41:00Z">
            <w:rPr>
              <w:b w:val="0"/>
              <w:sz w:val="28"/>
              <w:szCs w:val="28"/>
            </w:rPr>
          </w:rPrChange>
        </w:rPr>
      </w:pPr>
      <w:r w:rsidRPr="00161081">
        <w:rPr>
          <w:rPrChange w:id="302" w:author="McDonald, Clem (NIH/NLM/LHC) [E]" w:date="2019-10-19T22:41:00Z">
            <w:rPr>
              <w:b w:val="0"/>
              <w:sz w:val="28"/>
              <w:szCs w:val="28"/>
            </w:rPr>
          </w:rPrChange>
        </w:rPr>
        <w:t xml:space="preserve">Class: Blood bank </w:t>
      </w:r>
      <w:r w:rsidR="003C5869" w:rsidRPr="00161081">
        <w:rPr>
          <w:rPrChange w:id="303" w:author="McDonald, Clem (NIH/NLM/LHC) [E]" w:date="2019-10-19T22:41:00Z">
            <w:rPr>
              <w:b w:val="0"/>
              <w:sz w:val="28"/>
              <w:szCs w:val="28"/>
            </w:rPr>
          </w:rPrChange>
        </w:rPr>
        <w:t>(BLDBK)</w:t>
      </w:r>
    </w:p>
    <w:p w14:paraId="39B04469" w14:textId="06D2D2C9" w:rsidR="00B531EC" w:rsidDel="006244EA" w:rsidRDefault="00B531EC" w:rsidP="00B531EC">
      <w:pPr>
        <w:spacing w:after="0"/>
        <w:rPr>
          <w:del w:id="304" w:author="McDonald, Clem (NIH/NLM/LHC) [E]" w:date="2019-11-03T21:04:00Z"/>
        </w:rPr>
      </w:pPr>
      <w:del w:id="305" w:author="Lynch, Paul (NIH/NLM/LHC) [E]" w:date="2019-11-18T18:18:00Z">
        <w:r w:rsidDel="00317202">
          <w:delText>Don’t think</w:delText>
        </w:r>
      </w:del>
      <w:ins w:id="306" w:author="Lynch, Paul (NIH/NLM/LHC) [E]" w:date="2019-11-18T18:18:00Z">
        <w:r w:rsidR="00317202">
          <w:t xml:space="preserve">There </w:t>
        </w:r>
      </w:ins>
      <w:ins w:id="307" w:author="Lynch, Paul (NIH/NLM/LHC) [E]" w:date="2019-11-18T18:19:00Z">
        <w:r w:rsidR="00317202">
          <w:t xml:space="preserve">do not seem be </w:t>
        </w:r>
      </w:ins>
      <w:del w:id="308" w:author="Lynch, Paul (NIH/NLM/LHC) [E]" w:date="2019-11-18T18:16:00Z">
        <w:r w:rsidDel="00744939">
          <w:delText xml:space="preserve"> </w:delText>
        </w:r>
      </w:del>
      <w:ins w:id="309" w:author="McDonald, Clem (NIH/NLM/LHC) [E]" w:date="2019-11-03T21:03:00Z">
        <w:del w:id="310" w:author="Lynch, Paul (NIH/NLM/LHC) [E]" w:date="2019-11-18T18:16:00Z">
          <w:r w:rsidR="006244EA" w:rsidDel="00744939">
            <w:delText xml:space="preserve"> </w:delText>
          </w:r>
        </w:del>
        <w:del w:id="311" w:author="Lynch, Paul (NIH/NLM/LHC) [E]" w:date="2019-11-18T18:19:00Z">
          <w:r w:rsidR="006244EA" w:rsidDel="00317202">
            <w:delText>there are</w:delText>
          </w:r>
          <w:r w:rsidR="006244EA" w:rsidDel="00985D4B">
            <w:delText xml:space="preserve"> </w:delText>
          </w:r>
        </w:del>
      </w:ins>
      <w:ins w:id="312" w:author="McDonald, Clem (NIH/NLM/LHC) [E]" w:date="2019-11-03T21:04:00Z">
        <w:r w:rsidR="006244EA">
          <w:t>opportunities</w:t>
        </w:r>
      </w:ins>
      <w:ins w:id="313" w:author="McDonald, Clem (NIH/NLM/LHC) [E]" w:date="2019-11-03T21:03:00Z">
        <w:r w:rsidR="006244EA">
          <w:t xml:space="preserve"> </w:t>
        </w:r>
      </w:ins>
      <w:ins w:id="314" w:author="McDonald, Clem (NIH/NLM/LHC) [E]" w:date="2019-11-03T21:04:00Z">
        <w:del w:id="315" w:author="Lynch, Paul (NIH/NLM/LHC) [E]" w:date="2019-11-18T18:19:00Z">
          <w:r w:rsidR="006244EA" w:rsidDel="00317202">
            <w:delText>to combine any rows . So nothing to do</w:delText>
          </w:r>
        </w:del>
      </w:ins>
      <w:ins w:id="316" w:author="Lynch, Paul (NIH/NLM/LHC) [E]" w:date="2019-11-18T18:19:00Z">
        <w:r w:rsidR="00317202">
          <w:t>for this class, so it is left as-is</w:t>
        </w:r>
      </w:ins>
      <w:ins w:id="317" w:author="Lynch, Paul (NIH/NLM/LHC) [E]" w:date="2019-11-18T18:16:00Z">
        <w:r w:rsidR="00744939">
          <w:t>.</w:t>
        </w:r>
      </w:ins>
      <w:ins w:id="318" w:author="McDonald, Clem (NIH/NLM/LHC) [E]" w:date="2019-11-03T21:04:00Z">
        <w:r w:rsidR="006244EA">
          <w:t xml:space="preserve"> </w:t>
        </w:r>
      </w:ins>
      <w:del w:id="319" w:author="McDonald, Clem (NIH/NLM/LHC) [E]" w:date="2019-11-03T21:04:00Z">
        <w:r w:rsidDel="006244EA">
          <w:delText>we can do anything here</w:delText>
        </w:r>
      </w:del>
    </w:p>
    <w:p w14:paraId="3A3D4963" w14:textId="77777777" w:rsidR="00B531EC" w:rsidRDefault="00B531EC" w:rsidP="00B531EC">
      <w:pPr>
        <w:spacing w:after="0"/>
      </w:pPr>
    </w:p>
    <w:p w14:paraId="3956E078" w14:textId="77777777" w:rsidR="00744939" w:rsidRDefault="00744939" w:rsidP="00FB7AFF">
      <w:pPr>
        <w:pStyle w:val="Heading2"/>
        <w:rPr>
          <w:ins w:id="320" w:author="Lynch, Paul (NIH/NLM/LHC) [E]" w:date="2019-11-18T18:15:00Z"/>
        </w:rPr>
      </w:pPr>
    </w:p>
    <w:p w14:paraId="5C351B40" w14:textId="1405B0A8" w:rsidR="00B531EC" w:rsidRPr="00161081" w:rsidRDefault="00B531EC" w:rsidP="00FB7AFF">
      <w:pPr>
        <w:pStyle w:val="Heading2"/>
        <w:rPr>
          <w:rPrChange w:id="321" w:author="McDonald, Clem (NIH/NLM/LHC) [E]" w:date="2019-10-19T22:41:00Z">
            <w:rPr>
              <w:b w:val="0"/>
              <w:sz w:val="28"/>
              <w:szCs w:val="28"/>
            </w:rPr>
          </w:rPrChange>
        </w:rPr>
      </w:pPr>
      <w:r w:rsidRPr="00161081">
        <w:rPr>
          <w:rPrChange w:id="322" w:author="McDonald, Clem (NIH/NLM/LHC) [E]" w:date="2019-10-19T22:41:00Z">
            <w:rPr>
              <w:b w:val="0"/>
              <w:sz w:val="28"/>
              <w:szCs w:val="28"/>
            </w:rPr>
          </w:rPrChange>
        </w:rPr>
        <w:t>Class: C</w:t>
      </w:r>
      <w:r w:rsidR="003C5869" w:rsidRPr="00161081">
        <w:rPr>
          <w:rPrChange w:id="323" w:author="McDonald, Clem (NIH/NLM/LHC) [E]" w:date="2019-10-19T22:41:00Z">
            <w:rPr>
              <w:b w:val="0"/>
              <w:sz w:val="28"/>
              <w:szCs w:val="28"/>
            </w:rPr>
          </w:rPrChange>
        </w:rPr>
        <w:t>ELLMARK</w:t>
      </w:r>
    </w:p>
    <w:p w14:paraId="7C63609B" w14:textId="77777777" w:rsidR="003C5869" w:rsidRPr="00E03B02" w:rsidRDefault="003C5869" w:rsidP="00E03B02">
      <w:pPr>
        <w:spacing w:after="0" w:line="240" w:lineRule="auto"/>
        <w:rPr>
          <w:b/>
        </w:rPr>
      </w:pPr>
      <w:r>
        <w:rPr>
          <w:b/>
        </w:rPr>
        <w:t>CELLMARK Method Part Groups</w:t>
      </w:r>
      <w:r w:rsidRPr="008D79F9">
        <w:rPr>
          <w:b/>
        </w:rPr>
        <w:t>:</w:t>
      </w:r>
    </w:p>
    <w:p w14:paraId="0B7E0BE7" w14:textId="2D38AB55" w:rsidR="003C5869" w:rsidRDefault="003C5869" w:rsidP="003C5869">
      <w:pPr>
        <w:pStyle w:val="ListParagraph"/>
        <w:numPr>
          <w:ilvl w:val="0"/>
          <w:numId w:val="17"/>
        </w:numPr>
        <w:rPr>
          <w:ins w:id="324" w:author="Lynch, Paul (NIH/NLM/LHC) [E]" w:date="2019-11-19T11:08:00Z"/>
        </w:rPr>
      </w:pPr>
      <w:del w:id="325" w:author="Lynch, Paul (NIH/NLM/LHC) [E]" w:date="2019-11-19T11:16:00Z">
        <w:r w:rsidRPr="00EE4712" w:rsidDel="00B148C6">
          <w:rPr>
            <w:u w:val="single"/>
          </w:rPr>
          <w:delText>Method-other</w:delText>
        </w:r>
        <w:r w:rsidDel="00B148C6">
          <w:delText xml:space="preserve">: </w:delText>
        </w:r>
      </w:del>
      <w:r>
        <w:t xml:space="preserve">Equivalence all methods (including NULL) </w:t>
      </w:r>
    </w:p>
    <w:p w14:paraId="54086867" w14:textId="4A59F57E" w:rsidR="002F325F" w:rsidRPr="002F325F" w:rsidRDefault="002F325F">
      <w:pPr>
        <w:spacing w:after="0" w:line="240" w:lineRule="auto"/>
        <w:rPr>
          <w:ins w:id="326" w:author="Lynch, Paul (NIH/NLM/LHC) [E]" w:date="2019-11-19T11:08:00Z"/>
          <w:b/>
          <w:rPrChange w:id="327" w:author="Lynch, Paul (NIH/NLM/LHC) [E]" w:date="2019-11-19T11:09:00Z">
            <w:rPr>
              <w:ins w:id="328" w:author="Lynch, Paul (NIH/NLM/LHC) [E]" w:date="2019-11-19T11:08:00Z"/>
            </w:rPr>
          </w:rPrChange>
        </w:rPr>
        <w:pPrChange w:id="329" w:author="Lynch, Paul (NIH/NLM/LHC) [E]" w:date="2019-11-19T11:09:00Z">
          <w:pPr>
            <w:pStyle w:val="ListParagraph"/>
            <w:numPr>
              <w:numId w:val="17"/>
            </w:numPr>
            <w:spacing w:after="0" w:line="240" w:lineRule="auto"/>
            <w:ind w:hanging="360"/>
          </w:pPr>
        </w:pPrChange>
      </w:pPr>
      <w:ins w:id="330" w:author="Lynch, Paul (NIH/NLM/LHC) [E]" w:date="2019-11-19T11:08:00Z">
        <w:r w:rsidRPr="002F325F">
          <w:rPr>
            <w:b/>
            <w:rPrChange w:id="331" w:author="Lynch, Paul (NIH/NLM/LHC) [E]" w:date="2019-11-19T11:09:00Z">
              <w:rPr/>
            </w:rPrChange>
          </w:rPr>
          <w:lastRenderedPageBreak/>
          <w:t xml:space="preserve">CELLMARK </w:t>
        </w:r>
      </w:ins>
      <w:ins w:id="332" w:author="Lynch, Paul (NIH/NLM/LHC) [E]" w:date="2019-11-19T11:09:00Z">
        <w:r>
          <w:rPr>
            <w:b/>
          </w:rPr>
          <w:t>Scale</w:t>
        </w:r>
      </w:ins>
      <w:ins w:id="333" w:author="Lynch, Paul (NIH/NLM/LHC) [E]" w:date="2019-11-19T11:08:00Z">
        <w:r w:rsidRPr="002F325F">
          <w:rPr>
            <w:b/>
            <w:rPrChange w:id="334" w:author="Lynch, Paul (NIH/NLM/LHC) [E]" w:date="2019-11-19T11:09:00Z">
              <w:rPr/>
            </w:rPrChange>
          </w:rPr>
          <w:t xml:space="preserve"> Part Groups:</w:t>
        </w:r>
      </w:ins>
    </w:p>
    <w:p w14:paraId="01FCAA2F" w14:textId="23CEEA8A" w:rsidR="002F325F" w:rsidDel="002F325F" w:rsidRDefault="002F325F" w:rsidP="003C5869">
      <w:pPr>
        <w:pStyle w:val="ListParagraph"/>
        <w:numPr>
          <w:ilvl w:val="0"/>
          <w:numId w:val="17"/>
        </w:numPr>
        <w:rPr>
          <w:ins w:id="335" w:author="McDonald, Clem (NIH/NLM/LHC) [E]" w:date="2019-11-03T21:12:00Z"/>
          <w:del w:id="336" w:author="Lynch, Paul (NIH/NLM/LHC) [E]" w:date="2019-11-19T11:08:00Z"/>
        </w:rPr>
      </w:pPr>
    </w:p>
    <w:p w14:paraId="4C583B1A" w14:textId="600EF703" w:rsidR="008B3BED" w:rsidRPr="00FC0FD5" w:rsidRDefault="0058213A" w:rsidP="003C5869">
      <w:pPr>
        <w:pStyle w:val="ListParagraph"/>
        <w:numPr>
          <w:ilvl w:val="0"/>
          <w:numId w:val="17"/>
        </w:numPr>
      </w:pPr>
      <w:ins w:id="337" w:author="Lynch, Paul (NIH/NLM/LHC) [E]" w:date="2019-11-15T17:17:00Z">
        <w:r w:rsidRPr="009F3FB5">
          <w:rPr>
            <w:rPrChange w:id="338" w:author="Lynch, Paul (NIH/NLM/LHC) [E]" w:date="2019-11-19T11:16:00Z">
              <w:rPr>
                <w:highlight w:val="yellow"/>
              </w:rPr>
            </w:rPrChange>
          </w:rPr>
          <w:t>Use Cross-Class Scale group OrdNomNarDoc</w:t>
        </w:r>
        <w:r w:rsidRPr="009F3FB5" w:rsidDel="0058213A">
          <w:rPr>
            <w:u w:val="single"/>
            <w:rPrChange w:id="339" w:author="Lynch, Paul (NIH/NLM/LHC) [E]" w:date="2019-11-19T11:16:00Z">
              <w:rPr>
                <w:highlight w:val="yellow"/>
                <w:u w:val="single"/>
              </w:rPr>
            </w:rPrChange>
          </w:rPr>
          <w:t xml:space="preserve"> </w:t>
        </w:r>
      </w:ins>
      <w:ins w:id="340" w:author="McDonald, Clem (NIH/NLM/LHC) [E]" w:date="2019-11-03T21:12:00Z">
        <w:del w:id="341" w:author="Lynch, Paul (NIH/NLM/LHC) [E]" w:date="2019-11-15T17:17:00Z">
          <w:r w:rsidR="008B3BED" w:rsidRPr="00FC0FD5" w:rsidDel="0058213A">
            <w:rPr>
              <w:u w:val="single"/>
            </w:rPr>
            <w:delText>Equivalence, Scale =ORD, NOM or NAR</w:delText>
          </w:r>
        </w:del>
        <w:r w:rsidR="008B3BED" w:rsidRPr="00FC0FD5">
          <w:rPr>
            <w:u w:val="single"/>
          </w:rPr>
          <w:t xml:space="preserve"> </w:t>
        </w:r>
      </w:ins>
    </w:p>
    <w:p w14:paraId="7D9B5E7A" w14:textId="2927E650" w:rsidR="00E03B02" w:rsidRDefault="00E03B02" w:rsidP="00E03B02">
      <w:pPr>
        <w:spacing w:after="0" w:line="240" w:lineRule="auto"/>
        <w:rPr>
          <w:b/>
        </w:rPr>
      </w:pPr>
      <w:r>
        <w:rPr>
          <w:b/>
        </w:rPr>
        <w:t>CELLMARK Specimen</w:t>
      </w:r>
      <w:ins w:id="342" w:author="Lynch, Paul (NIH/NLM/LHC) [E]" w:date="2019-11-19T11:13:00Z">
        <w:r w:rsidR="00E3482D">
          <w:rPr>
            <w:b/>
          </w:rPr>
          <w:t xml:space="preserve"> (“</w:t>
        </w:r>
      </w:ins>
      <w:ins w:id="343" w:author="Lynch, Paul (NIH/NLM/LHC) [E]" w:date="2019-11-19T11:14:00Z">
        <w:r w:rsidR="00E3482D">
          <w:rPr>
            <w:b/>
          </w:rPr>
          <w:t>SYSTEM”)</w:t>
        </w:r>
      </w:ins>
      <w:r>
        <w:rPr>
          <w:b/>
        </w:rPr>
        <w:t xml:space="preserve"> </w:t>
      </w:r>
      <w:r w:rsidRPr="009B6D7D">
        <w:rPr>
          <w:b/>
        </w:rPr>
        <w:t>Part Groups:</w:t>
      </w:r>
    </w:p>
    <w:p w14:paraId="4C846C0D" w14:textId="77777777" w:rsidR="00E03B02" w:rsidRDefault="00E03B02" w:rsidP="00E03B0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0F3200C6" w14:textId="05143A67" w:rsidR="00286AB1" w:rsidRPr="005B5C22" w:rsidRDefault="00286AB1" w:rsidP="00A83144">
      <w:pPr>
        <w:spacing w:after="0"/>
        <w:rPr>
          <w:b/>
        </w:rPr>
      </w:pPr>
      <w:r w:rsidRPr="005B5C22">
        <w:rPr>
          <w:b/>
        </w:rPr>
        <w:t>NOTE</w:t>
      </w:r>
      <w:ins w:id="344" w:author="Lynch, Paul (NIH/NLM/LHC) [E]" w:date="2019-11-20T16:57:00Z">
        <w:r w:rsidR="0076600D">
          <w:rPr>
            <w:b/>
          </w:rPr>
          <w:t>S</w:t>
        </w:r>
      </w:ins>
      <w:del w:id="345" w:author="Lynch, Paul (NIH/NLM/LHC) [E]" w:date="2019-11-20T16:57:00Z">
        <w:r w:rsidRPr="005B5C22" w:rsidDel="0076600D">
          <w:rPr>
            <w:b/>
          </w:rPr>
          <w:delText>s</w:delText>
        </w:r>
      </w:del>
      <w:r w:rsidRPr="005B5C22">
        <w:rPr>
          <w:b/>
        </w:rPr>
        <w:t xml:space="preserve"> TO RI: </w:t>
      </w:r>
    </w:p>
    <w:p w14:paraId="0C545B70" w14:textId="77777777" w:rsidR="00286AB1" w:rsidRPr="003F6AD3" w:rsidDel="008E1FB8" w:rsidRDefault="00286AB1" w:rsidP="005B5C22">
      <w:pPr>
        <w:pStyle w:val="ListParagraph"/>
        <w:numPr>
          <w:ilvl w:val="0"/>
          <w:numId w:val="17"/>
        </w:numPr>
        <w:spacing w:after="0"/>
        <w:rPr>
          <w:del w:id="346" w:author="McDonald, Clem (NIH/NLM/LHC) [E]" w:date="2019-10-19T21:16:00Z"/>
        </w:rPr>
      </w:pPr>
      <w:commentRangeStart w:id="347"/>
      <w:del w:id="348" w:author="McDonald, Clem (NIH/NLM/LHC) [E]" w:date="2019-10-19T21:16:00Z">
        <w:r w:rsidRPr="003F6AD3" w:rsidDel="008E1FB8">
          <w:delText>When we have time should figure if the Blasts CDx/Blast cells really different from Cells CDx/Cells</w:delText>
        </w:r>
      </w:del>
    </w:p>
    <w:p w14:paraId="1B44914F" w14:textId="77777777" w:rsidR="00286AB1" w:rsidRPr="003F6AD3" w:rsidDel="008E1FB8" w:rsidRDefault="00286AB1" w:rsidP="005B5C22">
      <w:pPr>
        <w:pStyle w:val="ListParagraph"/>
        <w:numPr>
          <w:ilvl w:val="0"/>
          <w:numId w:val="17"/>
        </w:numPr>
        <w:spacing w:after="0"/>
        <w:rPr>
          <w:del w:id="349" w:author="McDonald, Clem (NIH/NLM/LHC) [E]" w:date="2019-10-19T21:16:00Z"/>
        </w:rPr>
      </w:pPr>
      <w:del w:id="350" w:author="McDonald, Clem (NIH/NLM/LHC) [E]" w:date="2019-10-19T21:16:00Z">
        <w:r w:rsidRPr="003F6AD3" w:rsidDel="008E1FB8">
          <w:delText xml:space="preserve">Have we sorted out when the “100 cells” are really lymphocytes – and whether the markers applied to blasts cells are ever not blasts- think they can be </w:delText>
        </w:r>
      </w:del>
    </w:p>
    <w:p w14:paraId="30875154" w14:textId="2337EDEF" w:rsidR="00286AB1" w:rsidRPr="003F6AD3" w:rsidRDefault="00286AB1" w:rsidP="00286AB1">
      <w:pPr>
        <w:pStyle w:val="ListParagraph"/>
        <w:numPr>
          <w:ilvl w:val="0"/>
          <w:numId w:val="17"/>
        </w:numPr>
        <w:spacing w:after="0"/>
      </w:pPr>
      <w:r w:rsidRPr="003F6AD3">
        <w:t>Should see if we can take advantage of panels. If there is not much overlap will provide a nice organization of flow</w:t>
      </w:r>
      <w:del w:id="351" w:author="Lynch, Paul (NIH/NLM/LHC) [E]" w:date="2019-11-19T11:10:00Z">
        <w:r w:rsidRPr="003F6AD3" w:rsidDel="002575EA">
          <w:delText xml:space="preserve"> </w:delText>
        </w:r>
      </w:del>
      <w:r w:rsidRPr="003F6AD3">
        <w:t>sheet</w:t>
      </w:r>
      <w:ins w:id="352" w:author="Lynch, Paul (NIH/NLM/LHC) [E]" w:date="2019-11-20T16:57:00Z">
        <w:r w:rsidR="0076600D" w:rsidRPr="003F6AD3">
          <w:rPr>
            <w:rPrChange w:id="353" w:author="Lynch, Paul (NIH/NLM/LHC) [E]" w:date="2019-12-03T16:38:00Z">
              <w:rPr>
                <w:highlight w:val="cyan"/>
              </w:rPr>
            </w:rPrChange>
          </w:rPr>
          <w:t>.</w:t>
        </w:r>
      </w:ins>
      <w:commentRangeStart w:id="354"/>
      <w:ins w:id="355" w:author="McDonald, Clem (NIH/NLM/LHC) [E]" w:date="2019-10-29T17:37:00Z">
        <w:del w:id="356" w:author="Lynch, Paul (NIH/NLM/LHC) [E]" w:date="2019-11-20T16:57:00Z">
          <w:r w:rsidR="0097580E" w:rsidRPr="003F6AD3" w:rsidDel="0076600D">
            <w:delText xml:space="preserve"> this is just a note to McD</w:delText>
          </w:r>
        </w:del>
      </w:ins>
      <w:commentRangeEnd w:id="354"/>
      <w:del w:id="357" w:author="Lynch, Paul (NIH/NLM/LHC) [E]" w:date="2019-11-20T16:57:00Z">
        <w:r w:rsidR="0061416B" w:rsidRPr="003F6AD3" w:rsidDel="0076600D">
          <w:rPr>
            <w:rStyle w:val="CommentReference"/>
          </w:rPr>
          <w:commentReference w:id="354"/>
        </w:r>
      </w:del>
      <w:commentRangeEnd w:id="347"/>
      <w:r w:rsidR="003F6AD3">
        <w:rPr>
          <w:rStyle w:val="CommentReference"/>
        </w:rPr>
        <w:commentReference w:id="347"/>
      </w:r>
    </w:p>
    <w:p w14:paraId="5247BDE2" w14:textId="77777777" w:rsidR="00B531EC" w:rsidRDefault="00B531EC" w:rsidP="00B531EC">
      <w:pPr>
        <w:spacing w:after="0"/>
      </w:pPr>
    </w:p>
    <w:p w14:paraId="254C740D" w14:textId="77777777" w:rsidR="00E17E61" w:rsidRDefault="00E17E61" w:rsidP="007957C3"/>
    <w:p w14:paraId="010CCE40" w14:textId="77777777" w:rsidR="007957C3" w:rsidRPr="00161081" w:rsidRDefault="007957C3" w:rsidP="00FB7AFF">
      <w:pPr>
        <w:pStyle w:val="Heading2"/>
        <w:rPr>
          <w:rPrChange w:id="358" w:author="McDonald, Clem (NIH/NLM/LHC) [E]" w:date="2019-10-19T22:41:00Z">
            <w:rPr>
              <w:b w:val="0"/>
              <w:sz w:val="28"/>
              <w:szCs w:val="28"/>
            </w:rPr>
          </w:rPrChange>
        </w:rPr>
      </w:pPr>
      <w:r w:rsidRPr="00161081">
        <w:rPr>
          <w:rPrChange w:id="359" w:author="McDonald, Clem (NIH/NLM/LHC) [E]" w:date="2019-10-19T22:41:00Z">
            <w:rPr>
              <w:b w:val="0"/>
              <w:sz w:val="28"/>
              <w:szCs w:val="28"/>
            </w:rPr>
          </w:rPrChange>
        </w:rPr>
        <w:t>Class: CHEM</w:t>
      </w:r>
    </w:p>
    <w:p w14:paraId="63511137" w14:textId="6A892FCA" w:rsidR="007957C3" w:rsidRDefault="007957C3" w:rsidP="007957C3">
      <w:pPr>
        <w:spacing w:after="0" w:line="240" w:lineRule="auto"/>
        <w:rPr>
          <w:ins w:id="360" w:author="McDonald, Clem (NIH/NLM/LHC) [E]" w:date="2019-10-29T23:49:00Z"/>
          <w:b/>
        </w:rPr>
      </w:pPr>
      <w:r>
        <w:rPr>
          <w:b/>
        </w:rPr>
        <w:t>CHEM Analyte</w:t>
      </w:r>
      <w:ins w:id="361" w:author="Lynch, Paul (NIH/NLM/LHC) [E]" w:date="2019-11-06T12:34:00Z">
        <w:r w:rsidR="00794BBC">
          <w:rPr>
            <w:b/>
          </w:rPr>
          <w:t xml:space="preserve"> (“COMPONENT”)</w:t>
        </w:r>
      </w:ins>
      <w:r>
        <w:rPr>
          <w:b/>
        </w:rPr>
        <w:t xml:space="preserve"> Part Groups:</w:t>
      </w:r>
    </w:p>
    <w:p w14:paraId="2C5C0A06" w14:textId="77777777" w:rsidR="00F62E22" w:rsidRDefault="00B604E3" w:rsidP="007957C3">
      <w:pPr>
        <w:spacing w:after="0" w:line="240" w:lineRule="auto"/>
        <w:rPr>
          <w:ins w:id="362" w:author="Lynch, Paul (NIH/NLM/LHC) [E]" w:date="2019-12-03T16:43:00Z"/>
        </w:rPr>
      </w:pPr>
      <w:commentRangeStart w:id="363"/>
      <w:ins w:id="364" w:author="McDonald, Clem (NIH/NLM/LHC) [E]" w:date="2019-10-29T23:49:00Z">
        <w:del w:id="365" w:author="Lynch, Paul (NIH/NLM/LHC) [E]" w:date="2019-11-01T13:41:00Z">
          <w:r w:rsidRPr="00B604E3" w:rsidDel="00382516">
            <w:rPr>
              <w:rPrChange w:id="366" w:author="McDonald, Clem (NIH/NLM/LHC) [E]" w:date="2019-10-29T23:50:00Z">
                <w:rPr>
                  <w:b/>
                </w:rPr>
              </w:rPrChange>
            </w:rPr>
            <w:tab/>
          </w:r>
        </w:del>
        <w:r w:rsidRPr="00B604E3">
          <w:rPr>
            <w:rPrChange w:id="367" w:author="McDonald, Clem (NIH/NLM/LHC) [E]" w:date="2019-10-29T23:50:00Z">
              <w:rPr>
                <w:b/>
              </w:rPr>
            </w:rPrChange>
          </w:rPr>
          <w:t>At present</w:t>
        </w:r>
      </w:ins>
      <w:ins w:id="368" w:author="Lynch, Paul (NIH/NLM/LHC) [E]" w:date="2019-12-03T16:43:00Z">
        <w:r w:rsidR="00F62E22">
          <w:t xml:space="preserve"> we are</w:t>
        </w:r>
      </w:ins>
      <w:ins w:id="369" w:author="McDonald, Clem (NIH/NLM/LHC) [E]" w:date="2019-10-29T23:49:00Z">
        <w:r w:rsidRPr="00B604E3">
          <w:rPr>
            <w:rPrChange w:id="370" w:author="McDonald, Clem (NIH/NLM/LHC) [E]" w:date="2019-10-29T23:50:00Z">
              <w:rPr>
                <w:b/>
              </w:rPr>
            </w:rPrChange>
          </w:rPr>
          <w:t xml:space="preserve"> not distinguish</w:t>
        </w:r>
      </w:ins>
      <w:ins w:id="371" w:author="McDonald, Clem (NIH/NLM/LHC) [E]" w:date="2019-11-03T21:14:00Z">
        <w:r w:rsidR="008B3BED">
          <w:t>ing</w:t>
        </w:r>
        <w:del w:id="372" w:author="Lynch, Paul (NIH/NLM/LHC) [E]" w:date="2019-11-25T17:21:00Z">
          <w:r w:rsidR="008B3BED" w:rsidDel="00373E95">
            <w:delText xml:space="preserve"> </w:delText>
          </w:r>
        </w:del>
      </w:ins>
      <w:ins w:id="373" w:author="McDonald, Clem (NIH/NLM/LHC) [E]" w:date="2019-10-29T23:49:00Z">
        <w:r w:rsidRPr="00B604E3">
          <w:rPr>
            <w:rPrChange w:id="374" w:author="McDonald, Clem (NIH/NLM/LHC) [E]" w:date="2019-10-29T23:50:00Z">
              <w:rPr>
                <w:b/>
              </w:rPr>
            </w:rPrChange>
          </w:rPr>
          <w:t xml:space="preserve"> glucose tests done on blood vs ser.plas</w:t>
        </w:r>
      </w:ins>
      <w:ins w:id="375" w:author="Lynch, Paul (NIH/NLM/LHC) [E]" w:date="2019-12-03T16:43:00Z">
        <w:r w:rsidR="00F62E22">
          <w:t>,</w:t>
        </w:r>
      </w:ins>
      <w:ins w:id="376" w:author="McDonald, Clem (NIH/NLM/LHC) [E]" w:date="2019-10-29T23:49:00Z">
        <w:r w:rsidRPr="00B604E3">
          <w:rPr>
            <w:rPrChange w:id="377" w:author="McDonald, Clem (NIH/NLM/LHC) [E]" w:date="2019-10-29T23:50:00Z">
              <w:rPr>
                <w:b/>
              </w:rPr>
            </w:rPrChange>
          </w:rPr>
          <w:t xml:space="preserve"> though maybe </w:t>
        </w:r>
      </w:ins>
      <w:ins w:id="378" w:author="Lynch, Paul (NIH/NLM/LHC) [E]" w:date="2019-12-03T16:43:00Z">
        <w:r w:rsidR="00F62E22">
          <w:t xml:space="preserve">we </w:t>
        </w:r>
      </w:ins>
      <w:ins w:id="379" w:author="McDonald, Clem (NIH/NLM/LHC) [E]" w:date="2019-10-29T23:49:00Z">
        <w:r w:rsidRPr="00B604E3">
          <w:rPr>
            <w:rPrChange w:id="380" w:author="McDonald, Clem (NIH/NLM/LHC) [E]" w:date="2019-10-29T23:50:00Z">
              <w:rPr>
                <w:b/>
              </w:rPr>
            </w:rPrChange>
          </w:rPr>
          <w:t>should</w:t>
        </w:r>
        <w:del w:id="381" w:author="Lynch, Paul (NIH/NLM/LHC) [E]" w:date="2019-11-25T17:21:00Z">
          <w:r w:rsidRPr="00B604E3" w:rsidDel="00373E95">
            <w:rPr>
              <w:rPrChange w:id="382" w:author="McDonald, Clem (NIH/NLM/LHC) [E]" w:date="2019-10-29T23:50:00Z">
                <w:rPr>
                  <w:b/>
                </w:rPr>
              </w:rPrChange>
            </w:rPr>
            <w:delText xml:space="preserve"> </w:delText>
          </w:r>
        </w:del>
      </w:ins>
      <w:ins w:id="383" w:author="Lynch, Paul (NIH/NLM/LHC) [E]" w:date="2019-12-03T16:43:00Z">
        <w:r w:rsidR="00F62E22">
          <w:t>, and likewise for</w:t>
        </w:r>
      </w:ins>
      <w:ins w:id="384" w:author="McDonald, Clem (NIH/NLM/LHC) [E]" w:date="2019-10-29T23:49:00Z">
        <w:del w:id="385" w:author="Lynch, Paul (NIH/NLM/LHC) [E]" w:date="2019-12-03T16:43:00Z">
          <w:r w:rsidRPr="00B604E3" w:rsidDel="00F62E22">
            <w:rPr>
              <w:rPrChange w:id="386" w:author="McDonald, Clem (NIH/NLM/LHC) [E]" w:date="2019-10-29T23:50:00Z">
                <w:rPr>
                  <w:b/>
                </w:rPr>
              </w:rPrChange>
            </w:rPr>
            <w:delText xml:space="preserve">. ditto </w:delText>
          </w:r>
        </w:del>
      </w:ins>
      <w:ins w:id="387" w:author="Lynch, Paul (NIH/NLM/LHC) [E]" w:date="2019-12-03T16:43:00Z">
        <w:r w:rsidR="00F62E22">
          <w:t xml:space="preserve"> </w:t>
        </w:r>
      </w:ins>
      <w:ins w:id="388" w:author="McDonald, Clem (NIH/NLM/LHC) [E]" w:date="2019-10-29T23:49:00Z">
        <w:r w:rsidRPr="00B604E3">
          <w:rPr>
            <w:rPrChange w:id="389" w:author="McDonald, Clem (NIH/NLM/LHC) [E]" w:date="2019-10-29T23:50:00Z">
              <w:rPr>
                <w:b/>
              </w:rPr>
            </w:rPrChange>
          </w:rPr>
          <w:t xml:space="preserve">the different </w:t>
        </w:r>
      </w:ins>
      <w:ins w:id="390" w:author="McDonald, Clem (NIH/NLM/LHC) [E]" w:date="2019-11-03T21:14:00Z">
        <w:r w:rsidR="008B3BED" w:rsidRPr="00B604E3">
          <w:t>colorimetric</w:t>
        </w:r>
      </w:ins>
      <w:ins w:id="391" w:author="McDonald, Clem (NIH/NLM/LHC) [E]" w:date="2019-10-29T23:49:00Z">
        <w:r w:rsidRPr="00B604E3">
          <w:rPr>
            <w:rPrChange w:id="392" w:author="McDonald, Clem (NIH/NLM/LHC) [E]" w:date="2019-10-29T23:50:00Z">
              <w:rPr>
                <w:b/>
              </w:rPr>
            </w:rPrChange>
          </w:rPr>
          <w:t xml:space="preserve"> methods for protein</w:t>
        </w:r>
      </w:ins>
      <w:ins w:id="393" w:author="Lynch, Paul (NIH/NLM/LHC) [E]" w:date="2019-12-03T16:43:00Z">
        <w:r w:rsidR="00F62E22">
          <w:t>.</w:t>
        </w:r>
      </w:ins>
    </w:p>
    <w:p w14:paraId="3B3183DB" w14:textId="77777777" w:rsidR="00F62E22" w:rsidRDefault="00F62E22" w:rsidP="007957C3">
      <w:pPr>
        <w:spacing w:after="0" w:line="240" w:lineRule="auto"/>
        <w:rPr>
          <w:ins w:id="394" w:author="Lynch, Paul (NIH/NLM/LHC) [E]" w:date="2019-12-03T16:43:00Z"/>
        </w:rPr>
      </w:pPr>
    </w:p>
    <w:p w14:paraId="380E4C04" w14:textId="48D6B2AA" w:rsidR="00B604E3" w:rsidRPr="00B604E3" w:rsidRDefault="00F62E22" w:rsidP="007957C3">
      <w:pPr>
        <w:spacing w:after="0" w:line="240" w:lineRule="auto"/>
        <w:rPr>
          <w:ins w:id="395" w:author="McDonald, Clem (NIH/NLM/LHC) [E]" w:date="2019-10-29T23:49:00Z"/>
          <w:rPrChange w:id="396" w:author="McDonald, Clem (NIH/NLM/LHC) [E]" w:date="2019-10-29T23:50:00Z">
            <w:rPr>
              <w:ins w:id="397" w:author="McDonald, Clem (NIH/NLM/LHC) [E]" w:date="2019-10-29T23:49:00Z"/>
              <w:b/>
            </w:rPr>
          </w:rPrChange>
        </w:rPr>
      </w:pPr>
      <w:ins w:id="398" w:author="Lynch, Paul (NIH/NLM/LHC) [E]" w:date="2019-12-03T16:43:00Z">
        <w:r>
          <w:t xml:space="preserve">The “Oxygen-related” group should not be applied for the purpose of grouping the COMPONENT values.  It is only for use in </w:t>
        </w:r>
      </w:ins>
      <w:ins w:id="399" w:author="Lynch, Paul (NIH/NLM/LHC) [E]" w:date="2019-12-03T16:44:00Z">
        <w:r w:rsidRPr="00F62E22">
          <w:rPr>
            <w:rStyle w:val="section40000000000000"/>
            <w:rPrChange w:id="400" w:author="Lynch, Paul (NIH/NLM/LHC) [E]" w:date="2019-12-03T16:44:00Z">
              <w:rPr>
                <w:rStyle w:val="section40000000000000"/>
                <w:highlight w:val="yellow"/>
              </w:rPr>
            </w:rPrChange>
          </w:rPr>
          <w:t>in conjunction with the rules for “SYSTEM” below.</w:t>
        </w:r>
      </w:ins>
      <w:ins w:id="401" w:author="McDonald, Clem (NIH/NLM/LHC) [E]" w:date="2019-10-29T23:49:00Z">
        <w:del w:id="402" w:author="Lynch, Paul (NIH/NLM/LHC) [E]" w:date="2019-12-03T16:43:00Z">
          <w:r w:rsidR="00B604E3" w:rsidRPr="00B604E3" w:rsidDel="00F62E22">
            <w:rPr>
              <w:rPrChange w:id="403" w:author="McDonald, Clem (NIH/NLM/LHC) [E]" w:date="2019-10-29T23:50:00Z">
                <w:rPr>
                  <w:b/>
                </w:rPr>
              </w:rPrChange>
            </w:rPr>
            <w:delText xml:space="preserve"> </w:delText>
          </w:r>
        </w:del>
      </w:ins>
      <w:commentRangeEnd w:id="363"/>
      <w:r>
        <w:rPr>
          <w:rStyle w:val="CommentReference"/>
        </w:rPr>
        <w:commentReference w:id="363"/>
      </w:r>
    </w:p>
    <w:p w14:paraId="1786FD03" w14:textId="77777777" w:rsidR="00B604E3" w:rsidRDefault="00B604E3" w:rsidP="007957C3">
      <w:pPr>
        <w:spacing w:after="0" w:line="240" w:lineRule="auto"/>
        <w:rPr>
          <w:b/>
        </w:rPr>
      </w:pPr>
    </w:p>
    <w:p w14:paraId="30A5217A" w14:textId="225DC730" w:rsidR="00E65866" w:rsidRPr="00E65866" w:rsidRDefault="007957C3" w:rsidP="00CB027F">
      <w:pPr>
        <w:pStyle w:val="ListParagraph"/>
        <w:numPr>
          <w:ilvl w:val="0"/>
          <w:numId w:val="2"/>
        </w:numPr>
        <w:spacing w:after="120" w:line="240" w:lineRule="auto"/>
        <w:rPr>
          <w:ins w:id="404" w:author="Lynch, Paul (NIH/NLM/LHC) [E]" w:date="2019-10-31T10:38:00Z"/>
          <w:b/>
          <w:rPrChange w:id="405" w:author="Lynch, Paul (NIH/NLM/LHC) [E]" w:date="2019-10-31T10:38:00Z">
            <w:rPr>
              <w:ins w:id="406" w:author="Lynch, Paul (NIH/NLM/LHC) [E]" w:date="2019-10-31T10:38:00Z"/>
            </w:rPr>
          </w:rPrChange>
        </w:rPr>
      </w:pPr>
      <w:r w:rsidRPr="00E65866">
        <w:rPr>
          <w:b/>
          <w:u w:val="single"/>
          <w:rPrChange w:id="407" w:author="Lynch, Paul (NIH/NLM/LHC) [E]" w:date="2019-10-31T10:37:00Z">
            <w:rPr>
              <w:u w:val="single"/>
            </w:rPr>
          </w:rPrChange>
        </w:rPr>
        <w:t>Oxygen-related</w:t>
      </w:r>
      <w:r>
        <w:t xml:space="preserve">: </w:t>
      </w:r>
      <w:ins w:id="408" w:author="Lynch, Paul (NIH/NLM/LHC) [E]" w:date="2019-11-06T12:31:00Z">
        <w:r w:rsidR="00501496">
          <w:t xml:space="preserve">Oxygen, </w:t>
        </w:r>
      </w:ins>
      <w:r>
        <w:t xml:space="preserve">Oxygen saturation, Oxygen content, </w:t>
      </w:r>
      <w:ins w:id="409" w:author="McDonald, Clem (NIH/NLM/LHC) [E]" w:date="2019-10-29T17:41:00Z">
        <w:r w:rsidR="003E696F">
          <w:t xml:space="preserve"> </w:t>
        </w:r>
      </w:ins>
      <w:ins w:id="410" w:author="McDonald, Clem (NIH/NLM/LHC) [E]" w:date="2019-10-29T17:42:00Z">
        <w:r w:rsidR="003E696F" w:rsidRPr="0027466A">
          <w:t>Oxygen capacity</w:t>
        </w:r>
      </w:ins>
      <w:ins w:id="411" w:author="Lynch, Paul (NIH/NLM/LHC) [E]" w:date="2019-10-30T18:25:00Z">
        <w:r w:rsidR="00797908" w:rsidRPr="0027466A">
          <w:t>,</w:t>
        </w:r>
      </w:ins>
      <w:ins w:id="412" w:author="Lynch, Paul (NIH/NLM/LHC) [E]" w:date="2019-10-31T10:37:00Z">
        <w:r w:rsidR="00E65866" w:rsidRPr="0027466A">
          <w:t xml:space="preserve"> </w:t>
        </w:r>
      </w:ins>
      <w:ins w:id="413" w:author="McDonald, Clem (NIH/NLM/LHC) [E]" w:date="2019-10-29T17:42:00Z">
        <w:del w:id="414" w:author="Lynch, Paul (NIH/NLM/LHC) [E]" w:date="2019-10-31T10:37:00Z">
          <w:r w:rsidR="003E696F" w:rsidRPr="0027466A" w:rsidDel="00E65866">
            <w:delText xml:space="preserve"> </w:delText>
          </w:r>
        </w:del>
        <w:del w:id="415" w:author="Lynch, Paul (NIH/NLM/LHC) [E]" w:date="2019-10-30T18:25:00Z">
          <w:r w:rsidR="003E696F" w:rsidRPr="0027466A" w:rsidDel="00797908">
            <w:delText>,</w:delText>
          </w:r>
        </w:del>
      </w:ins>
      <w:ins w:id="416" w:author="McDonald, Clem (NIH/NLM/LHC) [E]" w:date="2019-10-29T17:41:00Z">
        <w:r w:rsidR="003E696F" w:rsidRPr="0027466A">
          <w:t>Oxyhemoglobin/Hemoglobin.total</w:t>
        </w:r>
        <w:r w:rsidR="003E696F">
          <w:t> </w:t>
        </w:r>
      </w:ins>
      <w:ins w:id="417" w:author="McDonald, Clem (NIH/NLM/LHC) [E]" w:date="2019-10-29T17:42:00Z">
        <w:r w:rsidR="003E696F">
          <w:t xml:space="preserve"> </w:t>
        </w:r>
      </w:ins>
      <w:r>
        <w:t>Oxyhemoglobin, Deoxyhemoglobin</w:t>
      </w:r>
      <w:ins w:id="418" w:author="Lynch, Paul (NIH/NLM/LHC) [E]" w:date="2019-10-31T10:38:00Z">
        <w:r w:rsidR="00E65866">
          <w:t>,</w:t>
        </w:r>
      </w:ins>
      <w:ins w:id="419" w:author="McDonald, Clem (NIH/NLM/LHC) [E]" w:date="2019-11-03T22:53:00Z">
        <w:r w:rsidR="003D023A">
          <w:t xml:space="preserve"> </w:t>
        </w:r>
      </w:ins>
      <w:ins w:id="420" w:author="McDonald, Clem (NIH/NLM/LHC) [E]" w:date="2019-11-03T22:54:00Z">
        <w:r w:rsidR="003D023A">
          <w:tab/>
        </w:r>
      </w:ins>
    </w:p>
    <w:p w14:paraId="4A020070" w14:textId="77777777" w:rsidR="0097561D" w:rsidRPr="00E26B01" w:rsidDel="00E65866" w:rsidRDefault="003E696F">
      <w:pPr>
        <w:pStyle w:val="ListParagraph"/>
        <w:spacing w:after="120" w:line="240" w:lineRule="auto"/>
        <w:rPr>
          <w:ins w:id="421" w:author="McDonald, Clem (NIH/NLM/LHC) [E]" w:date="2019-10-29T22:23:00Z"/>
          <w:del w:id="422" w:author="Lynch, Paul (NIH/NLM/LHC) [E]" w:date="2019-10-31T10:37:00Z"/>
          <w:b/>
          <w:rPrChange w:id="423" w:author="Lynch, Paul (NIH/NLM/LHC) [E]" w:date="2019-11-22T21:30:00Z">
            <w:rPr>
              <w:ins w:id="424" w:author="McDonald, Clem (NIH/NLM/LHC) [E]" w:date="2019-10-29T22:23:00Z"/>
              <w:del w:id="425" w:author="Lynch, Paul (NIH/NLM/LHC) [E]" w:date="2019-10-31T10:37:00Z"/>
            </w:rPr>
          </w:rPrChange>
        </w:rPr>
        <w:pPrChange w:id="426" w:author="Lynch, Paul (NIH/NLM/LHC) [E]" w:date="2019-10-31T10:38:00Z">
          <w:pPr>
            <w:pStyle w:val="ListParagraph"/>
            <w:numPr>
              <w:numId w:val="2"/>
            </w:numPr>
            <w:spacing w:after="120" w:line="240" w:lineRule="auto"/>
            <w:ind w:hanging="360"/>
          </w:pPr>
        </w:pPrChange>
      </w:pPr>
      <w:ins w:id="427" w:author="McDonald, Clem (NIH/NLM/LHC) [E]" w:date="2019-10-29T17:46:00Z">
        <w:del w:id="428" w:author="Lynch, Paul (NIH/NLM/LHC) [E]" w:date="2019-10-31T10:38:00Z">
          <w:r w:rsidRPr="00E26B01" w:rsidDel="00E65866">
            <w:delText xml:space="preserve">, </w:delText>
          </w:r>
        </w:del>
      </w:ins>
    </w:p>
    <w:p w14:paraId="44377358" w14:textId="0348BAE1" w:rsidR="00E411EA" w:rsidRPr="00E26B01" w:rsidRDefault="003E696F">
      <w:pPr>
        <w:pStyle w:val="ListParagraph"/>
        <w:spacing w:after="120" w:line="240" w:lineRule="auto"/>
        <w:rPr>
          <w:b/>
          <w:rPrChange w:id="429" w:author="Lynch, Paul (NIH/NLM/LHC) [E]" w:date="2019-11-22T21:30:00Z">
            <w:rPr/>
          </w:rPrChange>
        </w:rPr>
        <w:pPrChange w:id="430" w:author="Lynch, Paul (NIH/NLM/LHC) [E]" w:date="2019-11-22T21:29:00Z">
          <w:pPr>
            <w:pStyle w:val="ListParagraph"/>
            <w:numPr>
              <w:numId w:val="2"/>
            </w:numPr>
            <w:spacing w:after="120" w:line="240" w:lineRule="auto"/>
            <w:ind w:hanging="360"/>
          </w:pPr>
        </w:pPrChange>
      </w:pPr>
      <w:ins w:id="431" w:author="McDonald, Clem (NIH/NLM/LHC) [E]" w:date="2019-10-29T17:46:00Z">
        <w:r w:rsidRPr="00E26B01">
          <w:rPr>
            <w:rStyle w:val="section40000000000000"/>
            <w:rPrChange w:id="432" w:author="Lynch, Paul (NIH/NLM/LHC) [E]" w:date="2019-11-22T21:30:00Z">
              <w:rPr>
                <w:rStyle w:val="section40000000000000"/>
                <w:sz w:val="48"/>
                <w:szCs w:val="48"/>
              </w:rPr>
            </w:rPrChange>
          </w:rPr>
          <w:t>Deoxyhemoglobin/​Hemoglobin.total</w:t>
        </w:r>
      </w:ins>
      <w:ins w:id="433" w:author="Lynch, Paul (NIH/NLM/LHC) [E]" w:date="2019-11-22T21:29:00Z">
        <w:r w:rsidR="00E26B01" w:rsidRPr="00E26B01">
          <w:rPr>
            <w:rStyle w:val="section40000000000000"/>
            <w:rPrChange w:id="434" w:author="Lynch, Paul (NIH/NLM/LHC) [E]" w:date="2019-11-22T21:30:00Z">
              <w:rPr>
                <w:rStyle w:val="section40000000000000"/>
                <w:sz w:val="24"/>
                <w:szCs w:val="24"/>
              </w:rPr>
            </w:rPrChange>
          </w:rPr>
          <w:t xml:space="preserve">.  Components should </w:t>
        </w:r>
      </w:ins>
      <w:ins w:id="435" w:author="Lynch, Paul (NIH/NLM/LHC) [E]" w:date="2019-11-22T21:31:00Z">
        <w:r w:rsidR="008053A9">
          <w:rPr>
            <w:rStyle w:val="section40000000000000"/>
          </w:rPr>
          <w:t xml:space="preserve">be </w:t>
        </w:r>
      </w:ins>
      <w:ins w:id="436" w:author="Lynch, Paul (NIH/NLM/LHC) [E]" w:date="2019-11-22T21:29:00Z">
        <w:r w:rsidR="00E26B01" w:rsidRPr="00E26B01">
          <w:rPr>
            <w:rStyle w:val="section40000000000000"/>
            <w:rPrChange w:id="437" w:author="Lynch, Paul (NIH/NLM/LHC) [E]" w:date="2019-11-22T21:30:00Z">
              <w:rPr>
                <w:rStyle w:val="section40000000000000"/>
                <w:sz w:val="24"/>
                <w:szCs w:val="24"/>
              </w:rPr>
            </w:rPrChange>
          </w:rPr>
          <w:t>included in this group even when they include sub-parts (i.e., ^ characters).</w:t>
        </w:r>
      </w:ins>
      <w:ins w:id="438" w:author="Lynch, Paul (NIH/NLM/LHC) [E]" w:date="2019-12-03T15:52:00Z">
        <w:r w:rsidR="00DC7D94">
          <w:rPr>
            <w:rStyle w:val="section40000000000000"/>
          </w:rPr>
          <w:t xml:space="preserve">  </w:t>
        </w:r>
        <w:r w:rsidR="00DC7D94" w:rsidRPr="005734E0">
          <w:rPr>
            <w:rStyle w:val="section40000000000000"/>
          </w:rPr>
          <w:t>(This group is only used in conjunction with the rules for “SYSTEM” below.)</w:t>
        </w:r>
      </w:ins>
      <w:ins w:id="439" w:author="McDonald, Clem (NIH/NLM/LHC) [E]" w:date="2019-11-03T22:48:00Z">
        <w:del w:id="440" w:author="Lynch, Paul (NIH/NLM/LHC) [E]" w:date="2019-11-22T21:29:00Z">
          <w:r w:rsidR="003D023A" w:rsidRPr="00E078E2" w:rsidDel="00E26B01">
            <w:rPr>
              <w:rStyle w:val="section40000000000000"/>
              <w:highlight w:val="yellow"/>
              <w:rPrChange w:id="441" w:author="Lynch, Paul (NIH/NLM/LHC) [E]" w:date="2019-12-03T15:53:00Z">
                <w:rPr>
                  <w:rStyle w:val="section40000000000000"/>
                  <w:sz w:val="24"/>
                  <w:szCs w:val="24"/>
                </w:rPr>
              </w:rPrChange>
            </w:rPr>
            <w:delText xml:space="preserve"> (Paul will want to add the terms </w:delText>
          </w:r>
          <w:r w:rsidR="003D023A" w:rsidRPr="00E078E2" w:rsidDel="00E26B01">
            <w:rPr>
              <w:rStyle w:val="section40000000000000"/>
              <w:color w:val="FF0000"/>
              <w:highlight w:val="yellow"/>
              <w:rPrChange w:id="442" w:author="Lynch, Paul (NIH/NLM/LHC) [E]" w:date="2019-12-03T15:53:00Z">
                <w:rPr>
                  <w:rStyle w:val="section40000000000000"/>
                  <w:sz w:val="24"/>
                  <w:szCs w:val="24"/>
                </w:rPr>
              </w:rPrChange>
            </w:rPr>
            <w:delText xml:space="preserve">that </w:delText>
          </w:r>
        </w:del>
      </w:ins>
      <w:ins w:id="443" w:author="McDonald, Clem (NIH/NLM/LHC) [E]" w:date="2019-11-03T22:49:00Z">
        <w:del w:id="444" w:author="Lynch, Paul (NIH/NLM/LHC) [E]" w:date="2019-11-22T21:29:00Z">
          <w:r w:rsidR="003D023A" w:rsidRPr="00E078E2" w:rsidDel="00E26B01">
            <w:rPr>
              <w:rStyle w:val="section40000000000000"/>
              <w:color w:val="FF0000"/>
              <w:highlight w:val="yellow"/>
              <w:rPrChange w:id="445" w:author="Lynch, Paul (NIH/NLM/LHC) [E]" w:date="2019-12-03T15:53:00Z">
                <w:rPr>
                  <w:rStyle w:val="section40000000000000"/>
                  <w:sz w:val="24"/>
                  <w:szCs w:val="24"/>
                </w:rPr>
              </w:rPrChange>
            </w:rPr>
            <w:delText>“adjusted for modifiers after the hat,</w:delText>
          </w:r>
        </w:del>
      </w:ins>
      <w:ins w:id="446" w:author="McDonald, Clem (NIH/NLM/LHC) [E]" w:date="2019-11-03T22:54:00Z">
        <w:del w:id="447" w:author="Lynch, Paul (NIH/NLM/LHC) [E]" w:date="2019-11-22T21:29:00Z">
          <w:r w:rsidR="003D023A" w:rsidRPr="00E078E2" w:rsidDel="00E26B01">
            <w:rPr>
              <w:rStyle w:val="section40000000000000"/>
              <w:color w:val="FF0000"/>
              <w:highlight w:val="yellow"/>
              <w:rPrChange w:id="448" w:author="Lynch, Paul (NIH/NLM/LHC) [E]" w:date="2019-12-03T15:53:00Z">
                <w:rPr>
                  <w:rStyle w:val="section40000000000000"/>
                  <w:sz w:val="24"/>
                  <w:szCs w:val="24"/>
                </w:rPr>
              </w:rPrChange>
            </w:rPr>
            <w:delText xml:space="preserve"> Oxygen </w:delText>
          </w:r>
        </w:del>
      </w:ins>
      <w:ins w:id="449" w:author="McDonald, Clem (NIH/NLM/LHC) [E]" w:date="2019-11-03T22:55:00Z">
        <w:del w:id="450" w:author="Lynch, Paul (NIH/NLM/LHC) [E]" w:date="2019-11-22T21:29:00Z">
          <w:r w:rsidR="003D023A" w:rsidRPr="00E078E2" w:rsidDel="00E26B01">
            <w:rPr>
              <w:rStyle w:val="section40000000000000"/>
              <w:color w:val="FF0000"/>
              <w:highlight w:val="yellow"/>
              <w:rPrChange w:id="451" w:author="Lynch, Paul (NIH/NLM/LHC) [E]" w:date="2019-12-03T15:53:00Z">
                <w:rPr>
                  <w:rStyle w:val="section40000000000000"/>
                  <w:sz w:val="24"/>
                  <w:szCs w:val="24"/>
                </w:rPr>
              </w:rPrChange>
            </w:rPr>
            <w:delText>^</w:delText>
          </w:r>
        </w:del>
      </w:ins>
      <w:ins w:id="452" w:author="McDonald, Clem (NIH/NLM/LHC) [E]" w:date="2019-11-03T22:54:00Z">
        <w:del w:id="453" w:author="Lynch, Paul (NIH/NLM/LHC) [E]" w:date="2019-11-22T21:29:00Z">
          <w:r w:rsidR="003D023A" w:rsidRPr="00E078E2" w:rsidDel="00E26B01">
            <w:rPr>
              <w:rStyle w:val="section40000000000000"/>
              <w:color w:val="FF0000"/>
              <w:highlight w:val="yellow"/>
              <w:rPrChange w:id="454" w:author="Lynch, Paul (NIH/NLM/LHC) [E]" w:date="2019-12-03T15:53:00Z">
                <w:rPr>
                  <w:rStyle w:val="section40000000000000"/>
                  <w:sz w:val="24"/>
                  <w:szCs w:val="24"/>
                </w:rPr>
              </w:rPrChange>
            </w:rPr>
            <w:delText>adjusted to patients actual temperature</w:delText>
          </w:r>
        </w:del>
      </w:ins>
      <w:ins w:id="455" w:author="McDonald, Clem (NIH/NLM/LHC) [E]" w:date="2019-11-03T22:55:00Z">
        <w:del w:id="456" w:author="Lynch, Paul (NIH/NLM/LHC) [E]" w:date="2019-11-22T21:29:00Z">
          <w:r w:rsidR="003D023A" w:rsidRPr="00E078E2" w:rsidDel="00E26B01">
            <w:rPr>
              <w:rStyle w:val="section40000000000000"/>
              <w:color w:val="FF0000"/>
              <w:highlight w:val="yellow"/>
              <w:rPrChange w:id="457" w:author="Lynch, Paul (NIH/NLM/LHC) [E]" w:date="2019-12-03T15:53:00Z">
                <w:rPr>
                  <w:rStyle w:val="section40000000000000"/>
                  <w:sz w:val="24"/>
                  <w:szCs w:val="24"/>
                </w:rPr>
              </w:rPrChange>
            </w:rPr>
            <w:delText>, Oxygen^^</w:delText>
          </w:r>
          <w:r w:rsidR="003D023A" w:rsidRPr="00E078E2" w:rsidDel="00E26B01">
            <w:rPr>
              <w:color w:val="FF0000"/>
              <w:highlight w:val="yellow"/>
              <w:rPrChange w:id="458" w:author="Lynch, Paul (NIH/NLM/LHC) [E]" w:date="2019-12-03T15:53:00Z">
                <w:rPr/>
              </w:rPrChange>
            </w:rPr>
            <w:delText xml:space="preserve"> </w:delText>
          </w:r>
          <w:r w:rsidR="003D023A" w:rsidRPr="00E078E2" w:rsidDel="00E26B01">
            <w:rPr>
              <w:rStyle w:val="section40000000000000"/>
              <w:color w:val="FF0000"/>
              <w:highlight w:val="yellow"/>
              <w:rPrChange w:id="459" w:author="Lynch, Paul (NIH/NLM/LHC) [E]" w:date="2019-12-03T15:53:00Z">
                <w:rPr>
                  <w:rStyle w:val="section40000000000000"/>
                  <w:sz w:val="24"/>
                  <w:szCs w:val="24"/>
                </w:rPr>
              </w:rPrChange>
            </w:rPr>
            <w:delText>saturation adjusted to 0.5</w:delText>
          </w:r>
        </w:del>
      </w:ins>
      <w:ins w:id="460" w:author="McDonald, Clem (NIH/NLM/LHC) [E]" w:date="2019-11-03T22:56:00Z">
        <w:del w:id="461" w:author="Lynch, Paul (NIH/NLM/LHC) [E]" w:date="2019-11-22T21:29:00Z">
          <w:r w:rsidR="003D023A" w:rsidRPr="00E078E2" w:rsidDel="00E26B01">
            <w:rPr>
              <w:rStyle w:val="section40000000000000"/>
              <w:color w:val="FF0000"/>
              <w:highlight w:val="yellow"/>
              <w:rPrChange w:id="462" w:author="Lynch, Paul (NIH/NLM/LHC) [E]" w:date="2019-12-03T15:53:00Z">
                <w:rPr>
                  <w:rStyle w:val="section40000000000000"/>
                  <w:sz w:val="24"/>
                  <w:szCs w:val="24"/>
                </w:rPr>
              </w:rPrChange>
            </w:rPr>
            <w:delText>. No oxygen test should be paired with Intravascular any</w:delText>
          </w:r>
          <w:r w:rsidR="003D023A" w:rsidRPr="00E26B01" w:rsidDel="00E26B01">
            <w:rPr>
              <w:rStyle w:val="section40000000000000"/>
              <w:color w:val="FF0000"/>
              <w:rPrChange w:id="463" w:author="Lynch, Paul (NIH/NLM/LHC) [E]" w:date="2019-11-22T21:30:00Z">
                <w:rPr>
                  <w:rStyle w:val="section40000000000000"/>
                  <w:sz w:val="24"/>
                  <w:szCs w:val="24"/>
                </w:rPr>
              </w:rPrChange>
            </w:rPr>
            <w:delText xml:space="preserve"> </w:delText>
          </w:r>
        </w:del>
      </w:ins>
    </w:p>
    <w:p w14:paraId="7251B1E4" w14:textId="1F484723" w:rsidR="007957C3" w:rsidRDefault="007957C3" w:rsidP="007957C3">
      <w:pPr>
        <w:spacing w:after="0" w:line="240" w:lineRule="auto"/>
        <w:rPr>
          <w:b/>
        </w:rPr>
      </w:pPr>
      <w:r w:rsidRPr="009B6D7D">
        <w:rPr>
          <w:b/>
        </w:rPr>
        <w:t xml:space="preserve">CHEM </w:t>
      </w:r>
      <w:r>
        <w:rPr>
          <w:b/>
        </w:rPr>
        <w:t>Specimen</w:t>
      </w:r>
      <w:ins w:id="464" w:author="Lynch, Paul (NIH/NLM/LHC) [E]" w:date="2019-11-06T14:47:00Z">
        <w:r w:rsidR="007E1C60">
          <w:rPr>
            <w:b/>
          </w:rPr>
          <w:t xml:space="preserve"> (“SYSTEM”)</w:t>
        </w:r>
      </w:ins>
      <w:r>
        <w:rPr>
          <w:b/>
        </w:rPr>
        <w:t xml:space="preserve"> </w:t>
      </w:r>
      <w:r w:rsidRPr="009B6D7D">
        <w:rPr>
          <w:b/>
        </w:rPr>
        <w:t>Part Groups:</w:t>
      </w:r>
      <w:ins w:id="465" w:author="McDonald, Clem (NIH/NLM/LHC) [E]" w:date="2019-10-19T21:29:00Z">
        <w:r w:rsidR="001C5C24">
          <w:rPr>
            <w:b/>
          </w:rPr>
          <w:t xml:space="preserve"> Lump the </w:t>
        </w:r>
      </w:ins>
      <w:ins w:id="466" w:author="McDonald, Clem (NIH/NLM/LHC) [E]" w:date="2019-10-29T22:24:00Z">
        <w:r w:rsidR="0097561D">
          <w:rPr>
            <w:b/>
          </w:rPr>
          <w:t>categories’</w:t>
        </w:r>
      </w:ins>
      <w:ins w:id="467" w:author="McDonald, Clem (NIH/NLM/LHC) [E]" w:date="2019-10-19T21:29:00Z">
        <w:r w:rsidR="001C5C24">
          <w:rPr>
            <w:b/>
          </w:rPr>
          <w:t xml:space="preserve"> </w:t>
        </w:r>
      </w:ins>
      <w:ins w:id="468" w:author="McDonald, Clem (NIH/NLM/LHC) [E]" w:date="2019-10-29T22:16:00Z">
        <w:r w:rsidR="0097561D">
          <w:rPr>
            <w:b/>
          </w:rPr>
          <w:t xml:space="preserve">described </w:t>
        </w:r>
      </w:ins>
      <w:ins w:id="469" w:author="McDonald, Clem (NIH/NLM/LHC) [E]" w:date="2019-10-19T21:29:00Z">
        <w:del w:id="470" w:author="Lynch, Paul (NIH/NLM/LHC) [E]" w:date="2019-11-01T15:50:00Z">
          <w:r w:rsidR="001C5C24" w:rsidDel="00A63CD4">
            <w:rPr>
              <w:b/>
            </w:rPr>
            <w:delText xml:space="preserve"> </w:delText>
          </w:r>
        </w:del>
        <w:r w:rsidR="001C5C24">
          <w:rPr>
            <w:b/>
          </w:rPr>
          <w:t>below the res</w:t>
        </w:r>
      </w:ins>
      <w:ins w:id="471" w:author="McDonald, Clem (NIH/NLM/LHC) [E]" w:date="2019-10-29T22:15:00Z">
        <w:r w:rsidR="0097561D">
          <w:rPr>
            <w:b/>
          </w:rPr>
          <w:t>ults</w:t>
        </w:r>
      </w:ins>
      <w:ins w:id="472" w:author="McDonald, Clem (NIH/NLM/LHC) [E]" w:date="2019-10-19T21:29:00Z">
        <w:r w:rsidR="001C5C24">
          <w:rPr>
            <w:b/>
          </w:rPr>
          <w:t xml:space="preserve"> will remain </w:t>
        </w:r>
        <w:r w:rsidR="001C5C24" w:rsidRPr="00184AE1">
          <w:rPr>
            <w:b/>
          </w:rPr>
          <w:t>independent</w:t>
        </w:r>
        <w:del w:id="473" w:author="Lynch, Paul (NIH/NLM/LHC) [E]" w:date="2019-11-04T16:35:00Z">
          <w:r w:rsidR="001C5C24" w:rsidRPr="00184AE1" w:rsidDel="00184AE1">
            <w:rPr>
              <w:b/>
            </w:rPr>
            <w:delText xml:space="preserve"> </w:delText>
          </w:r>
        </w:del>
      </w:ins>
      <w:ins w:id="474" w:author="McDonald, Clem (NIH/NLM/LHC) [E]" w:date="2019-11-03T22:50:00Z">
        <w:del w:id="475" w:author="Lynch, Paul (NIH/NLM/LHC) [E]" w:date="2019-11-04T16:35:00Z">
          <w:r w:rsidR="003D023A" w:rsidRPr="00184AE1" w:rsidDel="00184AE1">
            <w:rPr>
              <w:b/>
            </w:rPr>
            <w:delText xml:space="preserve"> Paul there is a precedence to this. First focus on aterial and venous in the context of oxygen tests </w:delText>
          </w:r>
        </w:del>
      </w:ins>
      <w:ins w:id="476" w:author="McDonald, Clem (NIH/NLM/LHC) [E]" w:date="2019-11-03T22:51:00Z">
        <w:del w:id="477" w:author="Lynch, Paul (NIH/NLM/LHC) [E]" w:date="2019-11-04T16:35:00Z">
          <w:r w:rsidR="003D023A" w:rsidRPr="00184AE1" w:rsidDel="00184AE1">
            <w:rPr>
              <w:b/>
            </w:rPr>
            <w:delText>–</w:delText>
          </w:r>
        </w:del>
      </w:ins>
      <w:ins w:id="478" w:author="McDonald, Clem (NIH/NLM/LHC) [E]" w:date="2019-11-03T22:50:00Z">
        <w:del w:id="479" w:author="Lynch, Paul (NIH/NLM/LHC) [E]" w:date="2019-11-04T16:35:00Z">
          <w:r w:rsidR="003D023A" w:rsidRPr="00184AE1" w:rsidDel="00184AE1">
            <w:rPr>
              <w:b/>
            </w:rPr>
            <w:delText xml:space="preserve"> then </w:delText>
          </w:r>
        </w:del>
      </w:ins>
      <w:ins w:id="480" w:author="McDonald, Clem (NIH/NLM/LHC) [E]" w:date="2019-11-03T22:51:00Z">
        <w:del w:id="481" w:author="Lynch, Paul (NIH/NLM/LHC) [E]" w:date="2019-11-04T16:35:00Z">
          <w:r w:rsidR="003D023A" w:rsidRPr="00184AE1" w:rsidDel="00184AE1">
            <w:rPr>
              <w:b/>
            </w:rPr>
            <w:delText xml:space="preserve">equivalence all fhte remaining with </w:delText>
          </w:r>
        </w:del>
      </w:ins>
      <w:ins w:id="482" w:author="McDonald, Clem (NIH/NLM/LHC) [E]" w:date="2019-11-03T22:52:00Z">
        <w:del w:id="483" w:author="Lynch, Paul (NIH/NLM/LHC) [E]" w:date="2019-11-04T16:35:00Z">
          <w:r w:rsidR="003D023A" w:rsidRPr="00184AE1" w:rsidDel="00184AE1">
            <w:rPr>
              <w:b/>
            </w:rPr>
            <w:delText>intravascular</w:delText>
          </w:r>
        </w:del>
      </w:ins>
      <w:ins w:id="484" w:author="McDonald, Clem (NIH/NLM/LHC) [E]" w:date="2019-11-03T22:51:00Z">
        <w:r w:rsidR="003D023A">
          <w:rPr>
            <w:b/>
          </w:rPr>
          <w:t xml:space="preserve"> </w:t>
        </w:r>
      </w:ins>
    </w:p>
    <w:p w14:paraId="68F06578" w14:textId="63A37464" w:rsidR="008B3BED" w:rsidRDefault="007957C3" w:rsidP="007957C3">
      <w:pPr>
        <w:pStyle w:val="ListParagraph"/>
        <w:numPr>
          <w:ilvl w:val="0"/>
          <w:numId w:val="3"/>
        </w:numPr>
        <w:spacing w:after="120" w:line="240" w:lineRule="auto"/>
        <w:contextualSpacing w:val="0"/>
      </w:pPr>
      <w:moveFromRangeStart w:id="485" w:author="McDonald, Clem (NIH/NLM/LHC) [E]" w:date="2019-11-03T22:51:00Z" w:name="move23713912"/>
      <w:moveFrom w:id="486" w:author="McDonald, Clem (NIH/NLM/LHC) [E]" w:date="2019-11-03T22:51:00Z">
        <w:r w:rsidRPr="00116E5C" w:rsidDel="003D023A">
          <w:rPr>
            <w:u w:val="single"/>
          </w:rPr>
          <w:t>Intravascular</w:t>
        </w:r>
        <w:r w:rsidDel="003D023A">
          <w:rPr>
            <w:u w:val="single"/>
          </w:rPr>
          <w:t xml:space="preserve"> - </w:t>
        </w:r>
        <w:r w:rsidRPr="00116E5C" w:rsidDel="003D023A">
          <w:rPr>
            <w:u w:val="single"/>
          </w:rPr>
          <w:t>any</w:t>
        </w:r>
        <w:r w:rsidDel="003D023A">
          <w:t>: See the Cross-Class specimen for the definition of this specimen group.</w:t>
        </w:r>
      </w:moveFrom>
      <w:moveFromRangeEnd w:id="485"/>
      <w:ins w:id="487" w:author="McDonald, Clem (NIH/NLM/LHC) [E]" w:date="2019-11-03T21:18:00Z">
        <w:r w:rsidR="008B3BED">
          <w:rPr>
            <w:u w:val="single"/>
          </w:rPr>
          <w:t>Later</w:t>
        </w:r>
        <w:r w:rsidR="008B3BED" w:rsidRPr="008B3BED">
          <w:rPr>
            <w:rPrChange w:id="488" w:author="McDonald, Clem (NIH/NLM/LHC) [E]" w:date="2019-11-03T21:19:00Z">
              <w:rPr>
                <w:u w:val="single"/>
              </w:rPr>
            </w:rPrChange>
          </w:rPr>
          <w:t>-</w:t>
        </w:r>
      </w:ins>
      <w:ins w:id="489" w:author="McDonald, Clem (NIH/NLM/LHC) [E]" w:date="2019-11-03T21:19:00Z">
        <w:r w:rsidR="008B3BED">
          <w:t xml:space="preserve"> will want to highlight intravascular specimens</w:t>
        </w:r>
      </w:ins>
      <w:ins w:id="490" w:author="McDonald, Clem (NIH/NLM/LHC) [E]" w:date="2019-11-03T21:20:00Z">
        <w:r w:rsidR="008B3BED">
          <w:t xml:space="preserve"> whose component is Gluose(exactl)  se</w:t>
        </w:r>
      </w:ins>
      <w:ins w:id="491" w:author="McDonald, Clem (NIH/NLM/LHC) [E]" w:date="2019-11-03T21:19:00Z">
        <w:r w:rsidR="008B3BED">
          <w:t xml:space="preserve"> that are Ser or Ser/plas. Will require </w:t>
        </w:r>
      </w:ins>
      <w:ins w:id="492" w:author="McDonald, Clem (NIH/NLM/LHC) [E]" w:date="2019-11-03T21:20:00Z">
        <w:r w:rsidR="008B3BED">
          <w:t xml:space="preserve"> setting a flag in the table. Will not tackle that now. </w:t>
        </w:r>
      </w:ins>
    </w:p>
    <w:p w14:paraId="1AA05109" w14:textId="77777777" w:rsidR="007957C3" w:rsidRPr="007B2662" w:rsidRDefault="007957C3" w:rsidP="007957C3">
      <w:pPr>
        <w:pStyle w:val="ListParagraph"/>
        <w:numPr>
          <w:ilvl w:val="0"/>
          <w:numId w:val="3"/>
        </w:numPr>
        <w:spacing w:after="0" w:line="240" w:lineRule="auto"/>
        <w:contextualSpacing w:val="0"/>
      </w:pPr>
      <w:r w:rsidRPr="007B2662">
        <w:rPr>
          <w:u w:val="single"/>
        </w:rPr>
        <w:t>Arterial*</w:t>
      </w:r>
      <w:r w:rsidRPr="007B2662">
        <w:t>:  BldA, BldC</w:t>
      </w:r>
      <w:del w:id="493" w:author="Lynch, Paul (NIH/NLM/LHC) [E]" w:date="2019-11-01T15:26:00Z">
        <w:r w:rsidRPr="007B2662" w:rsidDel="00406F00">
          <w:delText>*</w:delText>
        </w:r>
      </w:del>
      <w:ins w:id="494" w:author="McDonald, Clem (NIH/NLM/LHC) [E]" w:date="2019-10-29T22:20:00Z">
        <w:r w:rsidR="0097561D" w:rsidRPr="007B2662">
          <w:t>, BldCoA</w:t>
        </w:r>
      </w:ins>
    </w:p>
    <w:p w14:paraId="13518211" w14:textId="77777777" w:rsidR="007957C3" w:rsidRPr="00011AD2" w:rsidRDefault="007957C3" w:rsidP="007957C3">
      <w:pPr>
        <w:pStyle w:val="ListParagraph"/>
        <w:numPr>
          <w:ilvl w:val="1"/>
          <w:numId w:val="3"/>
        </w:numPr>
        <w:spacing w:after="120" w:line="240" w:lineRule="auto"/>
        <w:contextualSpacing w:val="0"/>
      </w:pPr>
      <w:r>
        <w:t xml:space="preserve">EXCEPTION: Only group the Arterial* specimens when the analyte is contained in the </w:t>
      </w:r>
      <w:r w:rsidRPr="008E1FB8">
        <w:rPr>
          <w:b/>
          <w:rPrChange w:id="495" w:author="McDonald, Clem (NIH/NLM/LHC) [E]" w:date="2019-10-19T21:17:00Z">
            <w:rPr/>
          </w:rPrChange>
        </w:rPr>
        <w:t>Oxygen-related</w:t>
      </w:r>
      <w:r>
        <w:t xml:space="preserve"> analyte group (see above for the definition of Oxygen-related).. Note also that capillary </w:t>
      </w:r>
      <w:commentRangeStart w:id="496"/>
      <w:r>
        <w:t xml:space="preserve">blood is arterial from the point of view of a pulse oximeter. </w:t>
      </w:r>
      <w:commentRangeEnd w:id="496"/>
      <w:r>
        <w:rPr>
          <w:rStyle w:val="CommentReference"/>
        </w:rPr>
        <w:commentReference w:id="496"/>
      </w:r>
    </w:p>
    <w:p w14:paraId="38F777B4" w14:textId="5219C304" w:rsidR="007957C3" w:rsidRDefault="007957C3" w:rsidP="007957C3">
      <w:pPr>
        <w:pStyle w:val="ListParagraph"/>
        <w:numPr>
          <w:ilvl w:val="0"/>
          <w:numId w:val="3"/>
        </w:numPr>
        <w:spacing w:after="0" w:line="240" w:lineRule="auto"/>
        <w:contextualSpacing w:val="0"/>
      </w:pPr>
      <w:r w:rsidRPr="00116E5C">
        <w:rPr>
          <w:u w:val="single"/>
        </w:rPr>
        <w:t>Venous*</w:t>
      </w:r>
      <w:r w:rsidRPr="00116E5C">
        <w:t xml:space="preserve">: </w:t>
      </w:r>
      <w:r>
        <w:t>BldV, BldMV</w:t>
      </w:r>
      <w:ins w:id="497" w:author="Lynch, Paul (NIH/NLM/LHC) [E]" w:date="2019-11-01T15:34:00Z">
        <w:r w:rsidR="00406F00">
          <w:t>, BldCoV, BldCoMV</w:t>
        </w:r>
      </w:ins>
      <w:ins w:id="498" w:author="McDonald, Clem (NIH/NLM/LHC) [E]" w:date="2019-10-29T22:20:00Z">
        <w:del w:id="499" w:author="Lynch, Paul (NIH/NLM/LHC) [E]" w:date="2019-11-01T15:33:00Z">
          <w:r w:rsidR="0097561D" w:rsidDel="00406F00">
            <w:delText xml:space="preserve">, </w:delText>
          </w:r>
          <w:commentRangeStart w:id="500"/>
          <w:r w:rsidR="0097561D" w:rsidDel="00406F00">
            <w:delText>BldCoV</w:delText>
          </w:r>
        </w:del>
      </w:ins>
      <w:commentRangeEnd w:id="500"/>
      <w:del w:id="501" w:author="Lynch, Paul (NIH/NLM/LHC) [E]" w:date="2019-11-01T15:33:00Z">
        <w:r w:rsidR="002B534F" w:rsidDel="00406F00">
          <w:rPr>
            <w:rStyle w:val="CommentReference"/>
          </w:rPr>
          <w:commentReference w:id="500"/>
        </w:r>
      </w:del>
    </w:p>
    <w:p w14:paraId="08B810B5" w14:textId="21B504F6" w:rsidR="007957C3" w:rsidRDefault="007957C3" w:rsidP="007957C3">
      <w:pPr>
        <w:pStyle w:val="ListParagraph"/>
        <w:numPr>
          <w:ilvl w:val="1"/>
          <w:numId w:val="3"/>
        </w:numPr>
        <w:spacing w:after="120" w:line="240" w:lineRule="auto"/>
        <w:contextualSpacing w:val="0"/>
        <w:rPr>
          <w:ins w:id="502" w:author="McDonald, Clem (NIH/NLM/LHC) [E]" w:date="2019-11-03T22:51:00Z"/>
        </w:rPr>
      </w:pPr>
      <w:r>
        <w:t>EXCEPTION: Only group the Venous* specimens when the analyte is contained in the Oxygen-related group (see above for the definition of Oxygen-related).</w:t>
      </w:r>
    </w:p>
    <w:p w14:paraId="5B404F05" w14:textId="3B1B4024" w:rsidR="003D023A" w:rsidRDefault="003D023A" w:rsidP="003D023A">
      <w:pPr>
        <w:pStyle w:val="ListParagraph"/>
        <w:numPr>
          <w:ilvl w:val="0"/>
          <w:numId w:val="3"/>
        </w:numPr>
        <w:spacing w:after="120" w:line="240" w:lineRule="auto"/>
        <w:contextualSpacing w:val="0"/>
        <w:rPr>
          <w:ins w:id="503" w:author="Lynch, Paul (NIH/NLM/LHC) [E]" w:date="2019-11-20T18:52:00Z"/>
        </w:rPr>
      </w:pPr>
      <w:moveToRangeStart w:id="504" w:author="McDonald, Clem (NIH/NLM/LHC) [E]" w:date="2019-11-03T22:51:00Z" w:name="move23713912"/>
      <w:moveTo w:id="505" w:author="McDonald, Clem (NIH/NLM/LHC) [E]" w:date="2019-11-03T22:51:00Z">
        <w:r w:rsidRPr="00116E5C">
          <w:rPr>
            <w:u w:val="single"/>
          </w:rPr>
          <w:t>Intravascular</w:t>
        </w:r>
        <w:r>
          <w:rPr>
            <w:u w:val="single"/>
          </w:rPr>
          <w:t xml:space="preserve"> - </w:t>
        </w:r>
        <w:r w:rsidRPr="00116E5C">
          <w:rPr>
            <w:u w:val="single"/>
          </w:rPr>
          <w:t>any</w:t>
        </w:r>
        <w:r>
          <w:t>: See the Cross-Class specimen for the definition of this specimen group.</w:t>
        </w:r>
      </w:moveTo>
    </w:p>
    <w:p w14:paraId="1F787434" w14:textId="6B52FF0E" w:rsidR="00880939" w:rsidRDefault="00880939">
      <w:pPr>
        <w:pStyle w:val="ListParagraph"/>
        <w:numPr>
          <w:ilvl w:val="1"/>
          <w:numId w:val="3"/>
        </w:numPr>
        <w:spacing w:after="120" w:line="240" w:lineRule="auto"/>
        <w:contextualSpacing w:val="0"/>
        <w:rPr>
          <w:moveTo w:id="506" w:author="McDonald, Clem (NIH/NLM/LHC) [E]" w:date="2019-11-03T22:51:00Z"/>
        </w:rPr>
        <w:pPrChange w:id="507" w:author="Lynch, Paul (NIH/NLM/LHC) [E]" w:date="2019-11-20T18:52:00Z">
          <w:pPr>
            <w:pStyle w:val="ListParagraph"/>
            <w:numPr>
              <w:numId w:val="3"/>
            </w:numPr>
            <w:spacing w:after="120" w:line="240" w:lineRule="auto"/>
            <w:ind w:hanging="360"/>
            <w:contextualSpacing w:val="0"/>
          </w:pPr>
        </w:pPrChange>
      </w:pPr>
      <w:ins w:id="508" w:author="Lynch, Paul (NIH/NLM/LHC) [E]" w:date="2019-11-20T18:52:00Z">
        <w:r w:rsidRPr="00FB651E">
          <w:rPr>
            <w:rPrChange w:id="509" w:author="Lynch, Paul (NIH/NLM/LHC) [E]" w:date="2019-11-20T18:53:00Z">
              <w:rPr>
                <w:u w:val="single"/>
              </w:rPr>
            </w:rPrChange>
          </w:rPr>
          <w:t>EXCEPTION:</w:t>
        </w:r>
        <w:r w:rsidRPr="000905BF">
          <w:rPr>
            <w:rPrChange w:id="510" w:author="Lynch, Paul (NIH/NLM/LHC) [E]" w:date="2019-11-20T18:53:00Z">
              <w:rPr>
                <w:u w:val="single"/>
              </w:rPr>
            </w:rPrChange>
          </w:rPr>
          <w:t xml:space="preserve">  Do not apply when the </w:t>
        </w:r>
      </w:ins>
      <w:ins w:id="511" w:author="Lynch, Paul (NIH/NLM/LHC) [E]" w:date="2019-11-20T18:53:00Z">
        <w:r w:rsidRPr="000905BF">
          <w:rPr>
            <w:rPrChange w:id="512" w:author="Lynch, Paul (NIH/NLM/LHC) [E]" w:date="2019-11-20T18:53:00Z">
              <w:rPr>
                <w:u w:val="single"/>
              </w:rPr>
            </w:rPrChange>
          </w:rPr>
          <w:t>analyte is in the Oxygen-related group.</w:t>
        </w:r>
      </w:ins>
    </w:p>
    <w:moveToRangeEnd w:id="504"/>
    <w:p w14:paraId="388C0AD7" w14:textId="0A093EA0" w:rsidR="003D023A" w:rsidDel="00373348" w:rsidRDefault="003D023A">
      <w:pPr>
        <w:pStyle w:val="ListParagraph"/>
        <w:spacing w:after="120" w:line="240" w:lineRule="auto"/>
        <w:ind w:left="1440"/>
        <w:contextualSpacing w:val="0"/>
        <w:rPr>
          <w:del w:id="513" w:author="Lynch, Paul (NIH/NLM/LHC) [E]" w:date="2019-12-03T16:47:00Z"/>
        </w:rPr>
        <w:pPrChange w:id="514" w:author="McDonald, Clem (NIH/NLM/LHC) [E]" w:date="2019-11-03T22:51:00Z">
          <w:pPr>
            <w:pStyle w:val="ListParagraph"/>
            <w:numPr>
              <w:ilvl w:val="1"/>
              <w:numId w:val="3"/>
            </w:numPr>
            <w:spacing w:after="120" w:line="240" w:lineRule="auto"/>
            <w:ind w:left="1440" w:hanging="360"/>
            <w:contextualSpacing w:val="0"/>
          </w:pPr>
        </w:pPrChange>
      </w:pPr>
    </w:p>
    <w:p w14:paraId="18659AD7" w14:textId="0AF822C2" w:rsidR="007957C3" w:rsidDel="00406F00" w:rsidRDefault="007957C3" w:rsidP="007957C3">
      <w:pPr>
        <w:pStyle w:val="ListParagraph"/>
        <w:numPr>
          <w:ilvl w:val="0"/>
          <w:numId w:val="3"/>
        </w:numPr>
        <w:spacing w:after="0" w:line="240" w:lineRule="auto"/>
        <w:contextualSpacing w:val="0"/>
        <w:rPr>
          <w:del w:id="515" w:author="Lynch, Paul (NIH/NLM/LHC) [E]" w:date="2019-11-01T15:35:00Z"/>
        </w:rPr>
      </w:pPr>
      <w:del w:id="516" w:author="Lynch, Paul (NIH/NLM/LHC) [E]" w:date="2019-11-01T15:35:00Z">
        <w:r w:rsidRPr="00116E5C" w:rsidDel="00406F00">
          <w:rPr>
            <w:u w:val="single"/>
          </w:rPr>
          <w:delText>BldCo-Venous*</w:delText>
        </w:r>
        <w:r w:rsidDel="00406F00">
          <w:delText xml:space="preserve"> :  </w:delText>
        </w:r>
      </w:del>
      <w:del w:id="517" w:author="Lynch, Paul (NIH/NLM/LHC) [E]" w:date="2019-11-01T15:34:00Z">
        <w:r w:rsidDel="00406F00">
          <w:delText>BldCoV, BldCoMV</w:delText>
        </w:r>
      </w:del>
    </w:p>
    <w:p w14:paraId="0CF1EE98" w14:textId="5996D928" w:rsidR="007957C3" w:rsidDel="00406F00" w:rsidRDefault="007957C3" w:rsidP="007957C3">
      <w:pPr>
        <w:pStyle w:val="ListParagraph"/>
        <w:numPr>
          <w:ilvl w:val="1"/>
          <w:numId w:val="3"/>
        </w:numPr>
        <w:spacing w:after="120" w:line="240" w:lineRule="auto"/>
        <w:contextualSpacing w:val="0"/>
        <w:rPr>
          <w:del w:id="518" w:author="Lynch, Paul (NIH/NLM/LHC) [E]" w:date="2019-11-01T15:35:00Z"/>
        </w:rPr>
      </w:pPr>
      <w:del w:id="519" w:author="Lynch, Paul (NIH/NLM/LHC) [E]" w:date="2019-11-01T15:35:00Z">
        <w:r w:rsidDel="00406F00">
          <w:delText>EXCEPTION: Only group the BldCo-Venous* group when the analyte is contained in the Oxygen-related group (see above for the definition of Oxygen-related).</w:delText>
        </w:r>
      </w:del>
    </w:p>
    <w:p w14:paraId="385AF172" w14:textId="77777777" w:rsidR="007957C3" w:rsidRPr="00563993" w:rsidRDefault="007957C3" w:rsidP="007957C3">
      <w:pPr>
        <w:pStyle w:val="ListParagraph"/>
        <w:numPr>
          <w:ilvl w:val="0"/>
          <w:numId w:val="3"/>
        </w:numPr>
        <w:spacing w:after="120" w:line="240" w:lineRule="auto"/>
        <w:contextualSpacing w:val="0"/>
      </w:pPr>
      <w:r w:rsidRPr="00116E5C">
        <w:rPr>
          <w:rFonts w:ascii="Calibri" w:eastAsia="Times New Roman" w:hAnsi="Calibri" w:cs="Calibri"/>
          <w:color w:val="000000"/>
          <w:u w:val="single"/>
        </w:rPr>
        <w:t>DuodGastricFld</w:t>
      </w:r>
      <w:r>
        <w:rPr>
          <w:rFonts w:ascii="Calibri" w:eastAsia="Times New Roman" w:hAnsi="Calibri" w:cs="Calibri"/>
          <w:color w:val="000000"/>
        </w:rPr>
        <w:t xml:space="preserve"> : </w:t>
      </w:r>
      <w:r w:rsidRPr="00886117">
        <w:rPr>
          <w:rFonts w:ascii="Calibri" w:eastAsia="Times New Roman" w:hAnsi="Calibri" w:cs="Calibri"/>
          <w:color w:val="000000"/>
        </w:rPr>
        <w:t xml:space="preserve"> </w:t>
      </w:r>
      <w:r>
        <w:t>See the Cross-Class specimen for the definition of this specimen group</w:t>
      </w:r>
      <w:r w:rsidRPr="00886117" w:rsidDel="00D610FD">
        <w:rPr>
          <w:rFonts w:ascii="Calibri" w:eastAsia="Times New Roman" w:hAnsi="Calibri" w:cs="Calibri"/>
          <w:color w:val="000000"/>
        </w:rPr>
        <w:t xml:space="preserve"> </w:t>
      </w:r>
    </w:p>
    <w:p w14:paraId="13ED6D0C" w14:textId="77777777" w:rsidR="007957C3" w:rsidRPr="00563993" w:rsidRDefault="007957C3" w:rsidP="007957C3">
      <w:pPr>
        <w:pStyle w:val="ListParagraph"/>
        <w:numPr>
          <w:ilvl w:val="0"/>
          <w:numId w:val="3"/>
        </w:numPr>
        <w:spacing w:after="120" w:line="240" w:lineRule="auto"/>
        <w:contextualSpacing w:val="0"/>
      </w:pPr>
      <w:r w:rsidRPr="00563993">
        <w:rPr>
          <w:u w:val="single"/>
        </w:rPr>
        <w:t>OcularVitr fld</w:t>
      </w:r>
      <w:r>
        <w:t>: See the Cross-Class specimen for the definition of this specimen group</w:t>
      </w:r>
      <w:r w:rsidRPr="00886117" w:rsidDel="00D610FD">
        <w:rPr>
          <w:rFonts w:ascii="Calibri" w:eastAsia="Times New Roman" w:hAnsi="Calibri" w:cs="Calibri"/>
          <w:color w:val="000000"/>
        </w:rPr>
        <w:t xml:space="preserve"> </w:t>
      </w:r>
    </w:p>
    <w:p w14:paraId="167D158B" w14:textId="449EF8CD" w:rsidR="007957C3" w:rsidRPr="008D79F9" w:rsidRDefault="007957C3" w:rsidP="007957C3">
      <w:pPr>
        <w:spacing w:after="0" w:line="240" w:lineRule="auto"/>
        <w:rPr>
          <w:b/>
        </w:rPr>
      </w:pPr>
      <w:r>
        <w:rPr>
          <w:b/>
        </w:rPr>
        <w:t xml:space="preserve">CHEM </w:t>
      </w:r>
      <w:r w:rsidRPr="008D79F9">
        <w:rPr>
          <w:b/>
        </w:rPr>
        <w:t>Property</w:t>
      </w:r>
      <w:r>
        <w:rPr>
          <w:b/>
        </w:rPr>
        <w:t xml:space="preserve"> Part Groups</w:t>
      </w:r>
      <w:r w:rsidRPr="008D79F9">
        <w:rPr>
          <w:b/>
        </w:rPr>
        <w:t>:</w:t>
      </w:r>
      <w:ins w:id="520" w:author="McDonald, Clem (NIH/NLM/LHC) [E]" w:date="2019-10-19T21:35:00Z">
        <w:del w:id="521" w:author="Lynch, Paul (NIH/NLM/LHC) [E]" w:date="2019-11-15T16:53:00Z">
          <w:r w:rsidR="00DB2961" w:rsidDel="00182B7A">
            <w:rPr>
              <w:b/>
            </w:rPr>
            <w:delText xml:space="preserve"> </w:delText>
          </w:r>
        </w:del>
      </w:ins>
      <w:ins w:id="522" w:author="McDonald, Clem (NIH/NLM/LHC) [E]" w:date="2019-10-19T21:39:00Z">
        <w:del w:id="523" w:author="Lynch, Paul (NIH/NLM/LHC) [E]" w:date="2019-11-15T16:53:00Z">
          <w:r w:rsidR="00DB2961" w:rsidDel="00182B7A">
            <w:rPr>
              <w:b/>
            </w:rPr>
            <w:delText xml:space="preserve"> </w:delText>
          </w:r>
          <w:r w:rsidR="00DB2961" w:rsidRPr="00B604E3" w:rsidDel="00182B7A">
            <w:rPr>
              <w:b/>
              <w:color w:val="FF0000"/>
              <w:rPrChange w:id="524" w:author="McDonald, Clem (NIH/NLM/LHC) [E]" w:date="2019-10-29T23:45:00Z">
                <w:rPr>
                  <w:b/>
                </w:rPr>
              </w:rPrChange>
            </w:rPr>
            <w:delText>(will need a place to store molecular weight some</w:delText>
          </w:r>
        </w:del>
        <w:del w:id="525" w:author="Lynch, Paul (NIH/NLM/LHC) [E]" w:date="2019-10-25T17:26:00Z">
          <w:r w:rsidR="00DB2961" w:rsidRPr="00B604E3" w:rsidDel="001E49A5">
            <w:rPr>
              <w:b/>
              <w:color w:val="FF0000"/>
              <w:rPrChange w:id="526" w:author="McDonald, Clem (NIH/NLM/LHC) [E]" w:date="2019-10-29T23:45:00Z">
                <w:rPr>
                  <w:b/>
                </w:rPr>
              </w:rPrChange>
            </w:rPr>
            <w:delText xml:space="preserve"> </w:delText>
          </w:r>
        </w:del>
        <w:del w:id="527" w:author="Lynch, Paul (NIH/NLM/LHC) [E]" w:date="2019-11-15T16:53:00Z">
          <w:r w:rsidR="00DB2961" w:rsidRPr="00B604E3" w:rsidDel="00182B7A">
            <w:rPr>
              <w:b/>
              <w:color w:val="FF0000"/>
              <w:rPrChange w:id="528" w:author="McDonald, Clem (NIH/NLM/LHC) [E]" w:date="2019-10-29T23:45:00Z">
                <w:rPr>
                  <w:b/>
                </w:rPr>
              </w:rPrChange>
            </w:rPr>
            <w:delText>where in the table</w:delText>
          </w:r>
          <w:r w:rsidR="00DB2961" w:rsidDel="00182B7A">
            <w:rPr>
              <w:b/>
            </w:rPr>
            <w:delText>.</w:delText>
          </w:r>
        </w:del>
      </w:ins>
    </w:p>
    <w:p w14:paraId="14671FD0" w14:textId="77777777" w:rsidR="00A214E3" w:rsidRDefault="00DA3F73">
      <w:pPr>
        <w:spacing w:line="240" w:lineRule="auto"/>
        <w:ind w:left="360"/>
        <w:rPr>
          <w:ins w:id="529" w:author="Lynch, Paul (NIH/NLM/LHC) [E]" w:date="2019-12-03T16:55:00Z"/>
        </w:rPr>
        <w:pPrChange w:id="530" w:author="Lynch, Paul (NIH/NLM/LHC) [E]" w:date="2019-12-03T16:51:00Z">
          <w:pPr>
            <w:pStyle w:val="ListParagraph"/>
            <w:numPr>
              <w:numId w:val="4"/>
            </w:numPr>
            <w:spacing w:line="240" w:lineRule="auto"/>
            <w:ind w:hanging="360"/>
          </w:pPr>
        </w:pPrChange>
      </w:pPr>
      <w:ins w:id="531" w:author="Lynch, Paul (NIH/NLM/LHC) [E]" w:date="2019-12-03T16:52:00Z">
        <w:r>
          <w:t>These c</w:t>
        </w:r>
      </w:ins>
      <w:ins w:id="532" w:author="McDonald, Clem (NIH/NLM/LHC) [E]" w:date="2019-10-19T21:46:00Z">
        <w:del w:id="533" w:author="Lynch, Paul (NIH/NLM/LHC) [E]" w:date="2019-12-03T16:52:00Z">
          <w:r w:rsidR="00A574D6" w:rsidDel="00DA3F73">
            <w:delText>C</w:delText>
          </w:r>
        </w:del>
        <w:r w:rsidR="00A574D6">
          <w:t>ombin</w:t>
        </w:r>
      </w:ins>
      <w:ins w:id="534" w:author="Lynch, Paul (NIH/NLM/LHC) [E]" w:date="2019-12-03T16:52:00Z">
        <w:r>
          <w:t>e</w:t>
        </w:r>
      </w:ins>
      <w:ins w:id="535" w:author="McDonald, Clem (NIH/NLM/LHC) [E]" w:date="2019-10-19T21:46:00Z">
        <w:del w:id="536" w:author="Lynch, Paul (NIH/NLM/LHC) [E]" w:date="2019-12-03T16:52:00Z">
          <w:r w:rsidR="00A574D6" w:rsidDel="00DA3F73">
            <w:delText>ing</w:delText>
          </w:r>
        </w:del>
        <w:r w:rsidR="00A574D6">
          <w:t xml:space="preserve"> </w:t>
        </w:r>
        <w:del w:id="537" w:author="Lynch, Paul (NIH/NLM/LHC) [E]" w:date="2019-12-03T16:52:00Z">
          <w:r w:rsidR="00A574D6" w:rsidDel="00DA3F73">
            <w:delText>groups</w:delText>
          </w:r>
        </w:del>
      </w:ins>
      <w:ins w:id="538" w:author="Lynch, Paul (NIH/NLM/LHC) [E]" w:date="2019-12-03T16:52:00Z">
        <w:r>
          <w:t>parts</w:t>
        </w:r>
      </w:ins>
      <w:ins w:id="539" w:author="McDonald, Clem (NIH/NLM/LHC) [E]" w:date="2019-10-19T21:46:00Z">
        <w:r w:rsidR="00A574D6">
          <w:t xml:space="preserve"> with comparable </w:t>
        </w:r>
      </w:ins>
      <w:ins w:id="540" w:author="McDonald, Clem (NIH/NLM/LHC) [E]" w:date="2019-10-19T21:31:00Z">
        <w:r w:rsidR="00DB2961">
          <w:t>Mass and substance properties</w:t>
        </w:r>
      </w:ins>
      <w:ins w:id="541" w:author="Lynch, Paul (NIH/NLM/LHC) [E]" w:date="2019-12-03T16:52:00Z">
        <w:r>
          <w:t>, which requires</w:t>
        </w:r>
      </w:ins>
      <w:ins w:id="542" w:author="McDonald, Clem (NIH/NLM/LHC) [E]" w:date="2019-10-19T21:31:00Z">
        <w:del w:id="543" w:author="Lynch, Paul (NIH/NLM/LHC) [E]" w:date="2019-12-03T16:52:00Z">
          <w:r w:rsidR="00DB2961" w:rsidDel="00DA3F73">
            <w:delText xml:space="preserve"> </w:delText>
          </w:r>
        </w:del>
      </w:ins>
      <w:ins w:id="544" w:author="McDonald, Clem (NIH/NLM/LHC) [E]" w:date="2019-10-19T21:47:00Z">
        <w:del w:id="545" w:author="Lynch, Paul (NIH/NLM/LHC) [E]" w:date="2019-12-03T16:52:00Z">
          <w:r w:rsidR="00A574D6" w:rsidDel="00DA3F73">
            <w:delText xml:space="preserve">– would have to </w:delText>
          </w:r>
        </w:del>
      </w:ins>
      <w:ins w:id="546" w:author="Lynch, Paul (NIH/NLM/LHC) [E]" w:date="2019-12-03T16:52:00Z">
        <w:r>
          <w:t xml:space="preserve"> </w:t>
        </w:r>
      </w:ins>
      <w:ins w:id="547" w:author="McDonald, Clem (NIH/NLM/LHC) [E]" w:date="2019-10-19T21:47:00Z">
        <w:del w:id="548" w:author="Lynch, Paul (NIH/NLM/LHC) [E]" w:date="2019-12-03T16:54:00Z">
          <w:r w:rsidR="00A574D6" w:rsidDel="001E491F">
            <w:delText>include</w:delText>
          </w:r>
        </w:del>
      </w:ins>
      <w:ins w:id="549" w:author="Lynch, Paul (NIH/NLM/LHC) [E]" w:date="2019-12-03T16:54:00Z">
        <w:r w:rsidR="001E491F">
          <w:t>conversion using the</w:t>
        </w:r>
      </w:ins>
      <w:ins w:id="550" w:author="McDonald, Clem (NIH/NLM/LHC) [E]" w:date="2019-10-19T21:47:00Z">
        <w:del w:id="551" w:author="Lynch, Paul (NIH/NLM/LHC) [E]" w:date="2019-12-03T16:54:00Z">
          <w:r w:rsidR="00A574D6" w:rsidDel="001E491F">
            <w:delText xml:space="preserve"> the</w:delText>
          </w:r>
        </w:del>
        <w:r w:rsidR="00A574D6">
          <w:t xml:space="preserve"> appropriate molecular weight </w:t>
        </w:r>
        <w:del w:id="552" w:author="Lynch, Paul (NIH/NLM/LHC) [E]" w:date="2019-12-03T16:54:00Z">
          <w:r w:rsidR="00A574D6" w:rsidDel="001E491F">
            <w:delText>in all records with the</w:delText>
          </w:r>
        </w:del>
      </w:ins>
      <w:ins w:id="553" w:author="Lynch, Paul (NIH/NLM/LHC) [E]" w:date="2019-12-03T16:54:00Z">
        <w:r w:rsidR="001E491F">
          <w:t>for the</w:t>
        </w:r>
      </w:ins>
      <w:ins w:id="554" w:author="McDonald, Clem (NIH/NLM/LHC) [E]" w:date="2019-10-19T21:47:00Z">
        <w:del w:id="555" w:author="Lynch, Paul (NIH/NLM/LHC) [E]" w:date="2019-12-03T16:54:00Z">
          <w:r w:rsidR="00A574D6" w:rsidDel="001E491F">
            <w:delText xml:space="preserve"> same </w:delText>
          </w:r>
        </w:del>
      </w:ins>
      <w:ins w:id="556" w:author="Lynch, Paul (NIH/NLM/LHC) [E]" w:date="2019-12-03T16:54:00Z">
        <w:r w:rsidR="001E491F">
          <w:t xml:space="preserve"> </w:t>
        </w:r>
      </w:ins>
      <w:ins w:id="557" w:author="McDonald, Clem (NIH/NLM/LHC) [E]" w:date="2019-10-19T21:47:00Z">
        <w:r w:rsidR="00A574D6">
          <w:t>analy</w:t>
        </w:r>
      </w:ins>
      <w:ins w:id="558" w:author="McDonald, Clem (NIH/NLM/LHC) [E]" w:date="2019-10-29T22:24:00Z">
        <w:r w:rsidR="0097561D">
          <w:t>te</w:t>
        </w:r>
      </w:ins>
      <w:ins w:id="559" w:author="Lynch, Paul (NIH/NLM/LHC) [E]" w:date="2019-12-03T16:54:00Z">
        <w:r w:rsidR="001E491F">
          <w:t>.</w:t>
        </w:r>
      </w:ins>
      <w:ins w:id="560" w:author="McDonald, Clem (NIH/NLM/LHC) [E]" w:date="2019-10-29T22:24:00Z">
        <w:del w:id="561" w:author="Lynch, Paul (NIH/NLM/LHC) [E]" w:date="2019-12-03T16:54:00Z">
          <w:r w:rsidR="0097561D" w:rsidDel="001E491F">
            <w:delText xml:space="preserve"> </w:delText>
          </w:r>
        </w:del>
      </w:ins>
      <w:ins w:id="562" w:author="McDonald, Clem (NIH/NLM/LHC) [E]" w:date="2019-10-19T21:47:00Z">
        <w:del w:id="563" w:author="Lynch, Paul (NIH/NLM/LHC) [E]" w:date="2019-12-03T16:54:00Z">
          <w:r w:rsidR="00A574D6" w:rsidDel="001E491F">
            <w:delText xml:space="preserve"> (</w:delText>
          </w:r>
        </w:del>
        <w:del w:id="564" w:author="Lynch, Paul (NIH/NLM/LHC) [E]" w:date="2019-11-15T17:20:00Z">
          <w:r w:rsidR="00A574D6" w:rsidDel="00D60B48">
            <w:delText xml:space="preserve"> </w:delText>
          </w:r>
        </w:del>
        <w:del w:id="565" w:author="Lynch, Paul (NIH/NLM/LHC) [E]" w:date="2019-12-03T16:54:00Z">
          <w:r w:rsidR="00A574D6" w:rsidDel="001E491F">
            <w:delText>We have a table with about 1800 of them)</w:delText>
          </w:r>
        </w:del>
      </w:ins>
      <w:ins w:id="566" w:author="McDonald, Clem (NIH/NLM/LHC) [E]" w:date="2019-10-19T21:48:00Z">
        <w:del w:id="567" w:author="Lynch, Paul (NIH/NLM/LHC) [E]" w:date="2019-11-25T17:52:00Z">
          <w:r w:rsidR="00A574D6" w:rsidDel="00FB7AFF">
            <w:delText xml:space="preserve"> </w:delText>
          </w:r>
        </w:del>
      </w:ins>
      <w:ins w:id="568" w:author="McDonald, Clem (NIH/NLM/LHC) [E]" w:date="2019-10-19T21:31:00Z">
        <w:r w:rsidR="00DB2961">
          <w:t xml:space="preserve"> </w:t>
        </w:r>
      </w:ins>
    </w:p>
    <w:p w14:paraId="57B0211A" w14:textId="55066AB4" w:rsidR="00116DFC" w:rsidRDefault="00A214E3">
      <w:pPr>
        <w:spacing w:line="240" w:lineRule="auto"/>
        <w:ind w:left="360"/>
        <w:rPr>
          <w:ins w:id="569" w:author="McDonald, Clem (NIH/NLM/LHC) [E]" w:date="2019-11-03T21:22:00Z"/>
        </w:rPr>
        <w:pPrChange w:id="570" w:author="Lynch, Paul (NIH/NLM/LHC) [E]" w:date="2019-12-03T16:51:00Z">
          <w:pPr>
            <w:pStyle w:val="ListParagraph"/>
            <w:numPr>
              <w:numId w:val="4"/>
            </w:numPr>
            <w:spacing w:line="240" w:lineRule="auto"/>
            <w:ind w:hanging="360"/>
          </w:pPr>
        </w:pPrChange>
      </w:pPr>
      <w:ins w:id="571" w:author="Lynch, Paul (NIH/NLM/LHC) [E]" w:date="2019-12-03T16:55:00Z">
        <w:r w:rsidRPr="00A214E3">
          <w:lastRenderedPageBreak/>
          <w:t xml:space="preserve">LOINC also </w:t>
        </w:r>
        <w:r>
          <w:t>includes Catalitic properties, b</w:t>
        </w:r>
        <w:r w:rsidRPr="00A214E3">
          <w:t>ut these are quite different and would not be combined</w:t>
        </w:r>
        <w:r>
          <w:t xml:space="preserve"> with the M* and S* properties</w:t>
        </w:r>
        <w:r w:rsidRPr="00A214E3">
          <w:t>.</w:t>
        </w:r>
        <w:r>
          <w:t xml:space="preserve"> </w:t>
        </w:r>
        <w:r w:rsidRPr="00A214E3">
          <w:t xml:space="preserve"> </w:t>
        </w:r>
        <w:commentRangeStart w:id="572"/>
        <w:r w:rsidRPr="00A214E3">
          <w:t>However</w:t>
        </w:r>
        <w:r>
          <w:t>,</w:t>
        </w:r>
        <w:r w:rsidRPr="00A214E3">
          <w:t xml:space="preserve"> there could be scaling issues </w:t>
        </w:r>
      </w:ins>
      <w:ins w:id="573" w:author="Lynch, Paul (NIH/NLM/LHC) [E]" w:date="2019-12-03T18:14:00Z">
        <w:r w:rsidR="00E72DAB">
          <w:t>with respect to</w:t>
        </w:r>
      </w:ins>
      <w:ins w:id="574" w:author="Lynch, Paul (NIH/NLM/LHC) [E]" w:date="2019-12-03T16:55:00Z">
        <w:r w:rsidRPr="00A214E3">
          <w:t xml:space="preserve"> units in the same row just as there could be with mass and molar weights</w:t>
        </w:r>
      </w:ins>
      <w:ins w:id="575" w:author="Lynch, Paul (NIH/NLM/LHC) [E]" w:date="2019-12-03T16:57:00Z">
        <w:r w:rsidR="00B25647">
          <w:t>.</w:t>
        </w:r>
      </w:ins>
      <w:ins w:id="576" w:author="Lynch, Paul (NIH/NLM/LHC) [E]" w:date="2019-12-03T16:55:00Z">
        <w:r w:rsidRPr="00A214E3">
          <w:t xml:space="preserve"> </w:t>
        </w:r>
      </w:ins>
      <w:commentRangeEnd w:id="572"/>
      <w:ins w:id="577" w:author="Lynch, Paul (NIH/NLM/LHC) [E]" w:date="2019-12-03T16:56:00Z">
        <w:r w:rsidR="00832E61">
          <w:rPr>
            <w:rStyle w:val="CommentReference"/>
          </w:rPr>
          <w:commentReference w:id="572"/>
        </w:r>
      </w:ins>
      <w:ins w:id="578" w:author="McDonald, Clem (NIH/NLM/LHC) [E]" w:date="2019-10-19T21:31:00Z">
        <w:del w:id="579" w:author="Lynch, Paul (NIH/NLM/LHC) [E]" w:date="2019-12-03T16:53:00Z">
          <w:r w:rsidR="00DB2961" w:rsidDel="00DA3F73">
            <w:delText xml:space="preserve">users will </w:delText>
          </w:r>
          <w:r w:rsidR="00A574D6" w:rsidDel="00DA3F73">
            <w:delText xml:space="preserve">have to choose whether to </w:delText>
          </w:r>
        </w:del>
      </w:ins>
      <w:ins w:id="580" w:author="McDonald, Clem (NIH/NLM/LHC) [E]" w:date="2019-10-29T22:25:00Z">
        <w:del w:id="581" w:author="Lynch, Paul (NIH/NLM/LHC) [E]" w:date="2019-12-03T16:53:00Z">
          <w:r w:rsidR="00116DFC" w:rsidDel="00DA3F73">
            <w:delText xml:space="preserve"> prefer S* or M* when both are present in a Equiv clas</w:delText>
          </w:r>
        </w:del>
        <w:del w:id="582" w:author="Lynch, Paul (NIH/NLM/LHC) [E]" w:date="2019-11-15T17:20:00Z">
          <w:r w:rsidR="00116DFC" w:rsidDel="00A36FA5">
            <w:delText>s</w:delText>
          </w:r>
        </w:del>
        <w:del w:id="583" w:author="Lynch, Paul (NIH/NLM/LHC) [E]" w:date="2019-12-03T16:53:00Z">
          <w:r w:rsidR="00116DFC" w:rsidDel="00DA3F73">
            <w:delText xml:space="preserve">s </w:delText>
          </w:r>
        </w:del>
      </w:ins>
      <w:ins w:id="584" w:author="McDonald, Clem (NIH/NLM/LHC) [E]" w:date="2019-10-19T21:48:00Z">
        <w:del w:id="585" w:author="Lynch, Paul (NIH/NLM/LHC) [E]" w:date="2019-12-03T16:53:00Z">
          <w:r w:rsidR="00116DFC" w:rsidDel="00DA3F73">
            <w:delText xml:space="preserve">. </w:delText>
          </w:r>
        </w:del>
      </w:ins>
    </w:p>
    <w:p w14:paraId="3F7C8A4C" w14:textId="10061537" w:rsidR="00F01EDF" w:rsidDel="00A32DE9" w:rsidRDefault="00F01EDF">
      <w:pPr>
        <w:rPr>
          <w:ins w:id="586" w:author="McDonald, Clem (NIH/NLM/LHC) [E]" w:date="2019-11-03T21:27:00Z"/>
          <w:del w:id="587" w:author="Lynch, Paul (NIH/NLM/LHC) [E]" w:date="2019-12-03T16:49:00Z"/>
        </w:rPr>
        <w:pPrChange w:id="588" w:author="Lynch, Paul (NIH/NLM/LHC) [E]" w:date="2019-12-03T16:55:00Z">
          <w:pPr>
            <w:pStyle w:val="ListParagraph"/>
            <w:numPr>
              <w:numId w:val="4"/>
            </w:numPr>
            <w:spacing w:line="240" w:lineRule="auto"/>
            <w:ind w:hanging="360"/>
          </w:pPr>
        </w:pPrChange>
      </w:pPr>
      <w:ins w:id="589" w:author="McDonald, Clem (NIH/NLM/LHC) [E]" w:date="2019-11-03T21:22:00Z">
        <w:del w:id="590" w:author="Lynch, Paul (NIH/NLM/LHC) [E]" w:date="2019-12-03T16:49:00Z">
          <w:r w:rsidRPr="00A214E3" w:rsidDel="00A32DE9">
            <w:rPr>
              <w:highlight w:val="yellow"/>
              <w:rPrChange w:id="591" w:author="Lynch, Paul (NIH/NLM/LHC) [E]" w:date="2019-12-03T16:55:00Z">
                <w:rPr/>
              </w:rPrChange>
            </w:rPr>
            <w:delText xml:space="preserve">Believe we can choose to show units or not. However within a row would prefer to </w:delText>
          </w:r>
          <w:commentRangeStart w:id="592"/>
          <w:r w:rsidRPr="00A214E3" w:rsidDel="00A32DE9">
            <w:rPr>
              <w:highlight w:val="yellow"/>
              <w:rPrChange w:id="593" w:author="Lynch, Paul (NIH/NLM/LHC) [E]" w:date="2019-12-03T16:55:00Z">
                <w:rPr/>
              </w:rPrChange>
            </w:rPr>
            <w:delText>convert</w:delText>
          </w:r>
        </w:del>
      </w:ins>
      <w:commentRangeEnd w:id="592"/>
      <w:del w:id="594" w:author="Lynch, Paul (NIH/NLM/LHC) [E]" w:date="2019-12-03T16:49:00Z">
        <w:r w:rsidR="008F6C76" w:rsidDel="00A32DE9">
          <w:rPr>
            <w:rStyle w:val="CommentReference"/>
          </w:rPr>
          <w:commentReference w:id="592"/>
        </w:r>
      </w:del>
      <w:ins w:id="595" w:author="McDonald, Clem (NIH/NLM/LHC) [E]" w:date="2019-11-03T21:22:00Z">
        <w:del w:id="596" w:author="Lynch, Paul (NIH/NLM/LHC) [E]" w:date="2019-12-03T16:49:00Z">
          <w:r w:rsidRPr="00A214E3" w:rsidDel="00A32DE9">
            <w:rPr>
              <w:highlight w:val="yellow"/>
              <w:rPrChange w:id="597" w:author="Lynch, Paul (NIH/NLM/LHC) [E]" w:date="2019-12-03T16:55:00Z">
                <w:rPr/>
              </w:rPrChange>
            </w:rPr>
            <w:delText xml:space="preserve"> all values into the same units.</w:delText>
          </w:r>
        </w:del>
      </w:ins>
      <w:ins w:id="598" w:author="McDonald, Clem (NIH/NLM/LHC) [E]" w:date="2019-11-03T21:25:00Z">
        <w:del w:id="599" w:author="Lynch, Paul (NIH/NLM/LHC) [E]" w:date="2019-12-03T16:49:00Z">
          <w:r w:rsidRPr="00A214E3" w:rsidDel="00A32DE9">
            <w:rPr>
              <w:highlight w:val="yellow"/>
              <w:rPrChange w:id="600" w:author="Lynch, Paul (NIH/NLM/LHC) [E]" w:date="2019-12-03T16:55:00Z">
                <w:rPr/>
              </w:rPrChange>
            </w:rPr>
            <w:delText xml:space="preserve"> For demonstration purposes would be best to have a control one could set over </w:delText>
          </w:r>
        </w:del>
      </w:ins>
      <w:ins w:id="601" w:author="McDonald, Clem (NIH/NLM/LHC) [E]" w:date="2019-11-03T21:26:00Z">
        <w:del w:id="602" w:author="Lynch, Paul (NIH/NLM/LHC) [E]" w:date="2019-12-03T16:49:00Z">
          <w:r w:rsidRPr="00A214E3" w:rsidDel="00A32DE9">
            <w:rPr>
              <w:highlight w:val="yellow"/>
              <w:rPrChange w:id="603" w:author="Lynch, Paul (NIH/NLM/LHC) [E]" w:date="2019-12-03T16:55:00Z">
                <w:rPr/>
              </w:rPrChange>
            </w:rPr>
            <w:delText>the</w:delText>
          </w:r>
        </w:del>
      </w:ins>
      <w:ins w:id="604" w:author="McDonald, Clem (NIH/NLM/LHC) [E]" w:date="2019-11-03T21:25:00Z">
        <w:del w:id="605" w:author="Lynch, Paul (NIH/NLM/LHC) [E]" w:date="2019-12-03T16:49:00Z">
          <w:r w:rsidRPr="00A214E3" w:rsidDel="00A32DE9">
            <w:rPr>
              <w:highlight w:val="yellow"/>
              <w:rPrChange w:id="606" w:author="Lynch, Paul (NIH/NLM/LHC) [E]" w:date="2019-12-03T16:55:00Z">
                <w:rPr/>
              </w:rPrChange>
            </w:rPr>
            <w:delText xml:space="preserve"> </w:delText>
          </w:r>
        </w:del>
      </w:ins>
      <w:ins w:id="607" w:author="McDonald, Clem (NIH/NLM/LHC) [E]" w:date="2019-11-03T21:26:00Z">
        <w:del w:id="608" w:author="Lynch, Paul (NIH/NLM/LHC) [E]" w:date="2019-12-03T16:49:00Z">
          <w:r w:rsidRPr="00A214E3" w:rsidDel="00A32DE9">
            <w:rPr>
              <w:highlight w:val="yellow"/>
              <w:rPrChange w:id="609" w:author="Lynch, Paul (NIH/NLM/LHC) [E]" w:date="2019-12-03T16:55:00Z">
                <w:rPr/>
              </w:rPrChange>
            </w:rPr>
            <w:delText xml:space="preserve">whole table so we could see what happens when we turn it on and off. </w:delText>
          </w:r>
        </w:del>
      </w:ins>
      <w:ins w:id="610" w:author="McDonald, Clem (NIH/NLM/LHC) [E]" w:date="2019-11-03T21:22:00Z">
        <w:del w:id="611" w:author="Lynch, Paul (NIH/NLM/LHC) [E]" w:date="2019-12-03T16:49:00Z">
          <w:r w:rsidRPr="00A214E3" w:rsidDel="00A32DE9">
            <w:rPr>
              <w:highlight w:val="yellow"/>
              <w:rPrChange w:id="612" w:author="Lynch, Paul (NIH/NLM/LHC) [E]" w:date="2019-12-03T16:55:00Z">
                <w:rPr/>
              </w:rPrChange>
            </w:rPr>
            <w:delText xml:space="preserve"> How to decide</w:delText>
          </w:r>
        </w:del>
      </w:ins>
      <w:ins w:id="613" w:author="McDonald, Clem (NIH/NLM/LHC) [E]" w:date="2019-11-03T21:26:00Z">
        <w:del w:id="614" w:author="Lynch, Paul (NIH/NLM/LHC) [E]" w:date="2019-12-03T16:49:00Z">
          <w:r w:rsidRPr="00A214E3" w:rsidDel="00A32DE9">
            <w:rPr>
              <w:highlight w:val="yellow"/>
              <w:rPrChange w:id="615" w:author="Lynch, Paul (NIH/NLM/LHC) [E]" w:date="2019-12-03T16:55:00Z">
                <w:rPr/>
              </w:rPrChange>
            </w:rPr>
            <w:delText xml:space="preserve"> which touse </w:delText>
          </w:r>
        </w:del>
      </w:ins>
      <w:ins w:id="616" w:author="McDonald, Clem (NIH/NLM/LHC) [E]" w:date="2019-11-03T21:22:00Z">
        <w:del w:id="617" w:author="Lynch, Paul (NIH/NLM/LHC) [E]" w:date="2019-12-03T16:49:00Z">
          <w:r w:rsidRPr="00A214E3" w:rsidDel="00A32DE9">
            <w:rPr>
              <w:highlight w:val="yellow"/>
              <w:rPrChange w:id="618" w:author="Lynch, Paul (NIH/NLM/LHC) [E]" w:date="2019-12-03T16:55:00Z">
                <w:rPr/>
              </w:rPrChange>
            </w:rPr>
            <w:delText>? Simpl</w:delText>
          </w:r>
        </w:del>
        <w:del w:id="619" w:author="Lynch, Paul (NIH/NLM/LHC) [E]" w:date="2019-11-04T16:36:00Z">
          <w:r w:rsidRPr="00A214E3" w:rsidDel="00184AE1">
            <w:rPr>
              <w:highlight w:val="yellow"/>
              <w:rPrChange w:id="620" w:author="Lynch, Paul (NIH/NLM/LHC) [E]" w:date="2019-12-03T16:55:00Z">
                <w:rPr/>
              </w:rPrChange>
            </w:rPr>
            <w:delText>i</w:delText>
          </w:r>
        </w:del>
        <w:del w:id="621" w:author="Lynch, Paul (NIH/NLM/LHC) [E]" w:date="2019-12-03T16:49:00Z">
          <w:r w:rsidRPr="00A214E3" w:rsidDel="00A32DE9">
            <w:rPr>
              <w:highlight w:val="yellow"/>
              <w:rPrChange w:id="622" w:author="Lynch, Paul (NIH/NLM/LHC) [E]" w:date="2019-12-03T16:55:00Z">
                <w:rPr/>
              </w:rPrChange>
            </w:rPr>
            <w:delText>st</w:delText>
          </w:r>
        </w:del>
      </w:ins>
      <w:ins w:id="623" w:author="McDonald, Clem (NIH/NLM/LHC) [E]" w:date="2019-11-03T21:26:00Z">
        <w:del w:id="624" w:author="Lynch, Paul (NIH/NLM/LHC) [E]" w:date="2019-12-03T16:49:00Z">
          <w:r w:rsidRPr="00A214E3" w:rsidDel="00A32DE9">
            <w:rPr>
              <w:highlight w:val="yellow"/>
              <w:rPrChange w:id="625" w:author="Lynch, Paul (NIH/NLM/LHC) [E]" w:date="2019-12-03T16:55:00Z">
                <w:rPr/>
              </w:rPrChange>
            </w:rPr>
            <w:delText xml:space="preserve"> </w:delText>
          </w:r>
        </w:del>
      </w:ins>
      <w:ins w:id="626" w:author="McDonald, Clem (NIH/NLM/LHC) [E]" w:date="2019-11-03T21:22:00Z">
        <w:del w:id="627" w:author="Lynch, Paul (NIH/NLM/LHC) [E]" w:date="2019-12-03T16:49:00Z">
          <w:r w:rsidRPr="00A214E3" w:rsidDel="00A32DE9">
            <w:rPr>
              <w:highlight w:val="yellow"/>
              <w:rPrChange w:id="628" w:author="Lynch, Paul (NIH/NLM/LHC) [E]" w:date="2019-12-03T16:55:00Z">
                <w:rPr/>
              </w:rPrChange>
            </w:rPr>
            <w:delText xml:space="preserve"> way would be to pick the first one encountere</w:delText>
          </w:r>
        </w:del>
      </w:ins>
      <w:ins w:id="629" w:author="McDonald, Clem (NIH/NLM/LHC) [E]" w:date="2019-11-03T21:26:00Z">
        <w:del w:id="630" w:author="Lynch, Paul (NIH/NLM/LHC) [E]" w:date="2019-12-03T16:49:00Z">
          <w:r w:rsidRPr="00A214E3" w:rsidDel="00A32DE9">
            <w:rPr>
              <w:highlight w:val="yellow"/>
              <w:rPrChange w:id="631" w:author="Lynch, Paul (NIH/NLM/LHC) [E]" w:date="2019-12-03T16:55:00Z">
                <w:rPr/>
              </w:rPrChange>
            </w:rPr>
            <w:delText>d</w:delText>
          </w:r>
        </w:del>
      </w:ins>
      <w:ins w:id="632" w:author="McDonald, Clem (NIH/NLM/LHC) [E]" w:date="2019-11-03T21:22:00Z">
        <w:del w:id="633" w:author="Lynch, Paul (NIH/NLM/LHC) [E]" w:date="2019-12-03T16:49:00Z">
          <w:r w:rsidRPr="00A214E3" w:rsidDel="00A32DE9">
            <w:rPr>
              <w:highlight w:val="yellow"/>
              <w:rPrChange w:id="634" w:author="Lynch, Paul (NIH/NLM/LHC) [E]" w:date="2019-12-03T16:55:00Z">
                <w:rPr/>
              </w:rPrChange>
            </w:rPr>
            <w:delText>, but better to allow implementers to set the units in a group explicitly</w:delText>
          </w:r>
        </w:del>
      </w:ins>
      <w:ins w:id="635" w:author="McDonald, Clem (NIH/NLM/LHC) [E]" w:date="2019-11-03T21:26:00Z">
        <w:del w:id="636" w:author="Lynch, Paul (NIH/NLM/LHC) [E]" w:date="2019-12-03T16:49:00Z">
          <w:r w:rsidRPr="00A214E3" w:rsidDel="00A32DE9">
            <w:rPr>
              <w:highlight w:val="yellow"/>
              <w:rPrChange w:id="637" w:author="Lynch, Paul (NIH/NLM/LHC) [E]" w:date="2019-12-03T16:55:00Z">
                <w:rPr/>
              </w:rPrChange>
            </w:rPr>
            <w:delText xml:space="preserve"> within the template.</w:delText>
          </w:r>
          <w:r w:rsidDel="00A32DE9">
            <w:delText xml:space="preserve"> (For later)</w:delText>
          </w:r>
        </w:del>
      </w:ins>
    </w:p>
    <w:p w14:paraId="02F8772B" w14:textId="21737C0D" w:rsidR="00F01EDF" w:rsidRPr="00F01EDF" w:rsidDel="00A32DE9" w:rsidRDefault="00F01EDF">
      <w:pPr>
        <w:rPr>
          <w:ins w:id="638" w:author="McDonald, Clem (NIH/NLM/LHC) [E]" w:date="2019-10-19T21:48:00Z"/>
          <w:del w:id="639" w:author="Lynch, Paul (NIH/NLM/LHC) [E]" w:date="2019-12-03T16:49:00Z"/>
          <w:highlight w:val="yellow"/>
          <w:rPrChange w:id="640" w:author="McDonald, Clem (NIH/NLM/LHC) [E]" w:date="2019-11-03T21:28:00Z">
            <w:rPr>
              <w:ins w:id="641" w:author="McDonald, Clem (NIH/NLM/LHC) [E]" w:date="2019-10-19T21:48:00Z"/>
              <w:del w:id="642" w:author="Lynch, Paul (NIH/NLM/LHC) [E]" w:date="2019-12-03T16:49:00Z"/>
            </w:rPr>
          </w:rPrChange>
        </w:rPr>
        <w:pPrChange w:id="643" w:author="Lynch, Paul (NIH/NLM/LHC) [E]" w:date="2019-12-03T16:55:00Z">
          <w:pPr>
            <w:pStyle w:val="ListParagraph"/>
            <w:numPr>
              <w:numId w:val="4"/>
            </w:numPr>
            <w:spacing w:line="240" w:lineRule="auto"/>
            <w:ind w:hanging="360"/>
          </w:pPr>
        </w:pPrChange>
      </w:pPr>
      <w:ins w:id="644" w:author="McDonald, Clem (NIH/NLM/LHC) [E]" w:date="2019-11-03T21:27:00Z">
        <w:del w:id="645" w:author="Lynch, Paul (NIH/NLM/LHC) [E]" w:date="2019-12-03T16:49:00Z">
          <w:r w:rsidRPr="00F01EDF" w:rsidDel="00A32DE9">
            <w:rPr>
              <w:highlight w:val="yellow"/>
              <w:rPrChange w:id="646" w:author="McDonald, Clem (NIH/NLM/LHC) [E]" w:date="2019-11-03T21:28:00Z">
                <w:rPr/>
              </w:rPrChange>
            </w:rPr>
            <w:delText>Be careful with the length measures and body weight measures . Think we had them working don</w:delText>
          </w:r>
        </w:del>
      </w:ins>
      <w:ins w:id="647" w:author="McDonald, Clem (NIH/NLM/LHC) [E]" w:date="2019-11-03T21:28:00Z">
        <w:del w:id="648" w:author="Lynch, Paul (NIH/NLM/LHC) [E]" w:date="2019-12-03T16:49:00Z">
          <w:r w:rsidRPr="00F01EDF" w:rsidDel="00A32DE9">
            <w:rPr>
              <w:highlight w:val="yellow"/>
              <w:rPrChange w:id="649" w:author="McDonald, Clem (NIH/NLM/LHC) [E]" w:date="2019-11-03T21:28:00Z">
                <w:rPr/>
              </w:rPrChange>
            </w:rPr>
            <w:delText xml:space="preserve">’t remember the rules </w:delText>
          </w:r>
        </w:del>
      </w:ins>
    </w:p>
    <w:p w14:paraId="1AF2D7B6" w14:textId="5699350D" w:rsidR="00DB2961" w:rsidRPr="008F6C76" w:rsidDel="00A214E3" w:rsidRDefault="00A574D6">
      <w:pPr>
        <w:rPr>
          <w:ins w:id="650" w:author="McDonald, Clem (NIH/NLM/LHC) [E]" w:date="2019-10-19T21:34:00Z"/>
          <w:del w:id="651" w:author="Lynch, Paul (NIH/NLM/LHC) [E]" w:date="2019-12-03T16:55:00Z"/>
        </w:rPr>
        <w:pPrChange w:id="652" w:author="Lynch, Paul (NIH/NLM/LHC) [E]" w:date="2019-12-03T16:55:00Z">
          <w:pPr>
            <w:pStyle w:val="ListParagraph"/>
            <w:numPr>
              <w:numId w:val="4"/>
            </w:numPr>
            <w:spacing w:line="240" w:lineRule="auto"/>
            <w:ind w:hanging="360"/>
          </w:pPr>
        </w:pPrChange>
      </w:pPr>
      <w:ins w:id="653" w:author="McDonald, Clem (NIH/NLM/LHC) [E]" w:date="2019-10-19T21:48:00Z">
        <w:del w:id="654" w:author="Lynch, Paul (NIH/NLM/LHC) [E]" w:date="2019-12-03T16:55:00Z">
          <w:r w:rsidRPr="008F6C76" w:rsidDel="00A214E3">
            <w:delText xml:space="preserve">LOINC also includes </w:delText>
          </w:r>
        </w:del>
        <w:del w:id="655" w:author="Lynch, Paul (NIH/NLM/LHC) [E]" w:date="2019-11-15T17:19:00Z">
          <w:r w:rsidRPr="008F6C76" w:rsidDel="00321FEE">
            <w:delText xml:space="preserve"> </w:delText>
          </w:r>
        </w:del>
        <w:del w:id="656" w:author="Lynch, Paul (NIH/NLM/LHC) [E]" w:date="2019-12-03T16:55:00Z">
          <w:r w:rsidRPr="008F6C76" w:rsidDel="00A214E3">
            <w:delText xml:space="preserve">Catalitic properties. But these are quite different and would not be </w:delText>
          </w:r>
        </w:del>
      </w:ins>
      <w:ins w:id="657" w:author="McDonald, Clem (NIH/NLM/LHC) [E]" w:date="2019-10-19T21:49:00Z">
        <w:del w:id="658" w:author="Lynch, Paul (NIH/NLM/LHC) [E]" w:date="2019-12-03T16:55:00Z">
          <w:r w:rsidRPr="008F6C76" w:rsidDel="00A214E3">
            <w:delText>combined</w:delText>
          </w:r>
        </w:del>
      </w:ins>
      <w:ins w:id="659" w:author="McDonald, Clem (NIH/NLM/LHC) [E]" w:date="2019-10-19T21:48:00Z">
        <w:del w:id="660" w:author="Lynch, Paul (NIH/NLM/LHC) [E]" w:date="2019-12-03T16:55:00Z">
          <w:r w:rsidRPr="008F6C76" w:rsidDel="00A214E3">
            <w:delText xml:space="preserve"> </w:delText>
          </w:r>
        </w:del>
      </w:ins>
      <w:ins w:id="661" w:author="McDonald, Clem (NIH/NLM/LHC) [E]" w:date="2019-10-19T21:49:00Z">
        <w:del w:id="662" w:author="Lynch, Paul (NIH/NLM/LHC) [E]" w:date="2019-12-03T16:55:00Z">
          <w:r w:rsidRPr="008F6C76" w:rsidDel="00A214E3">
            <w:delText>with the M</w:delText>
          </w:r>
        </w:del>
      </w:ins>
      <w:ins w:id="663" w:author="McDonald, Clem (NIH/NLM/LHC) [E]" w:date="2019-10-29T22:25:00Z">
        <w:del w:id="664" w:author="Lynch, Paul (NIH/NLM/LHC) [E]" w:date="2019-12-03T16:55:00Z">
          <w:r w:rsidR="00116DFC" w:rsidRPr="008F6C76" w:rsidDel="00A214E3">
            <w:delText>*</w:delText>
          </w:r>
        </w:del>
      </w:ins>
      <w:ins w:id="665" w:author="McDonald, Clem (NIH/NLM/LHC) [E]" w:date="2019-10-19T21:49:00Z">
        <w:del w:id="666" w:author="Lynch, Paul (NIH/NLM/LHC) [E]" w:date="2019-12-03T16:55:00Z">
          <w:r w:rsidRPr="008F6C76" w:rsidDel="00A214E3">
            <w:delText xml:space="preserve"> and S</w:delText>
          </w:r>
        </w:del>
      </w:ins>
      <w:ins w:id="667" w:author="McDonald, Clem (NIH/NLM/LHC) [E]" w:date="2019-10-29T22:25:00Z">
        <w:del w:id="668" w:author="Lynch, Paul (NIH/NLM/LHC) [E]" w:date="2019-12-03T16:55:00Z">
          <w:r w:rsidR="00116DFC" w:rsidRPr="008F6C76" w:rsidDel="00A214E3">
            <w:delText xml:space="preserve">* properties </w:delText>
          </w:r>
        </w:del>
      </w:ins>
      <w:ins w:id="669" w:author="McDonald, Clem (NIH/NLM/LHC) [E]" w:date="2019-10-19T21:36:00Z">
        <w:del w:id="670" w:author="Lynch, Paul (NIH/NLM/LHC) [E]" w:date="2019-12-03T16:55:00Z">
          <w:r w:rsidR="00DB2961" w:rsidRPr="008F6C76" w:rsidDel="00A214E3">
            <w:delText xml:space="preserve"> </w:delText>
          </w:r>
        </w:del>
      </w:ins>
      <w:ins w:id="671" w:author="McDonald, Clem (NIH/NLM/LHC) [E]" w:date="2019-11-03T21:28:00Z">
        <w:del w:id="672" w:author="Lynch, Paul (NIH/NLM/LHC) [E]" w:date="2019-12-03T16:55:00Z">
          <w:r w:rsidR="00F01EDF" w:rsidRPr="008F6C76" w:rsidDel="00A214E3">
            <w:delText>. However there could be scaling issues re units in the same row just as there could be with mass and molar weig</w:delText>
          </w:r>
        </w:del>
        <w:del w:id="673" w:author="Lynch, Paul (NIH/NLM/LHC) [E]" w:date="2019-11-04T16:36:00Z">
          <w:r w:rsidR="00F01EDF" w:rsidRPr="008F6C76" w:rsidDel="00184AE1">
            <w:delText>th</w:delText>
          </w:r>
        </w:del>
        <w:del w:id="674" w:author="Lynch, Paul (NIH/NLM/LHC) [E]" w:date="2019-12-03T16:55:00Z">
          <w:r w:rsidR="00F01EDF" w:rsidRPr="008F6C76" w:rsidDel="00A214E3">
            <w:delText xml:space="preserve">s </w:delText>
          </w:r>
        </w:del>
      </w:ins>
    </w:p>
    <w:p w14:paraId="714A1EDB" w14:textId="77777777" w:rsidR="00DB2961" w:rsidRPr="00591633" w:rsidRDefault="00A574D6" w:rsidP="007957C3">
      <w:pPr>
        <w:pStyle w:val="ListParagraph"/>
        <w:numPr>
          <w:ilvl w:val="0"/>
          <w:numId w:val="4"/>
        </w:numPr>
        <w:spacing w:line="240" w:lineRule="auto"/>
        <w:rPr>
          <w:ins w:id="675" w:author="Lynch, Paul (NIH/NLM/LHC) [E]" w:date="2019-10-28T13:10:00Z"/>
        </w:rPr>
      </w:pPr>
      <w:ins w:id="676" w:author="McDonald, Clem (NIH/NLM/LHC) [E]" w:date="2019-10-19T21:54:00Z">
        <w:del w:id="677" w:author="Lynch, Paul (NIH/NLM/LHC) [E]" w:date="2019-10-31T11:53:00Z">
          <w:r w:rsidRPr="009365A3" w:rsidDel="0055170B">
            <w:delText xml:space="preserve"> </w:delText>
          </w:r>
        </w:del>
      </w:ins>
      <w:ins w:id="678" w:author="McDonald, Clem (NIH/NLM/LHC) [E]" w:date="2019-10-19T21:34:00Z">
        <w:r w:rsidR="00DB2961" w:rsidRPr="009365A3">
          <w:t>MCnt and S</w:t>
        </w:r>
      </w:ins>
      <w:ins w:id="679" w:author="McDonald, Clem (NIH/NLM/LHC) [E]" w:date="2019-10-19T21:35:00Z">
        <w:r w:rsidR="00DB2961" w:rsidRPr="00591633">
          <w:t>Cnt</w:t>
        </w:r>
      </w:ins>
    </w:p>
    <w:p w14:paraId="438EAB2C" w14:textId="77777777" w:rsidR="00CE5138" w:rsidRPr="009365A3" w:rsidRDefault="0055170B" w:rsidP="007957C3">
      <w:pPr>
        <w:pStyle w:val="ListParagraph"/>
        <w:numPr>
          <w:ilvl w:val="0"/>
          <w:numId w:val="4"/>
        </w:numPr>
        <w:spacing w:line="240" w:lineRule="auto"/>
        <w:rPr>
          <w:ins w:id="680" w:author="McDonald, Clem (NIH/NLM/LHC) [E]" w:date="2019-10-19T21:34:00Z"/>
        </w:rPr>
      </w:pPr>
      <w:ins w:id="681" w:author="Lynch, Paul (NIH/NLM/LHC) [E]" w:date="2019-10-28T13:10:00Z">
        <w:r w:rsidRPr="00591633">
          <w:rPr>
            <w:rPrChange w:id="682" w:author="Lynch, Paul (NIH/NLM/LHC) [E]" w:date="2019-11-19T11:35:00Z">
              <w:rPr>
                <w:color w:val="FF0000"/>
              </w:rPr>
            </w:rPrChange>
          </w:rPr>
          <w:t>MFr and</w:t>
        </w:r>
        <w:r w:rsidR="00CE5138" w:rsidRPr="009365A3">
          <w:t xml:space="preserve"> SFr</w:t>
        </w:r>
      </w:ins>
    </w:p>
    <w:p w14:paraId="53499B50" w14:textId="77777777" w:rsidR="00DB2961" w:rsidRPr="00591633" w:rsidRDefault="00DB2961" w:rsidP="007957C3">
      <w:pPr>
        <w:pStyle w:val="ListParagraph"/>
        <w:numPr>
          <w:ilvl w:val="0"/>
          <w:numId w:val="4"/>
        </w:numPr>
        <w:spacing w:line="240" w:lineRule="auto"/>
        <w:rPr>
          <w:ins w:id="683" w:author="McDonald, Clem (NIH/NLM/LHC) [E]" w:date="2019-10-19T21:37:00Z"/>
        </w:rPr>
      </w:pPr>
      <w:ins w:id="684" w:author="McDonald, Clem (NIH/NLM/LHC) [E]" w:date="2019-10-19T21:34:00Z">
        <w:r w:rsidRPr="00591633">
          <w:t>M</w:t>
        </w:r>
      </w:ins>
      <w:ins w:id="685" w:author="McDonald, Clem (NIH/NLM/LHC) [E]" w:date="2019-10-19T21:35:00Z">
        <w:r w:rsidR="00116DFC" w:rsidRPr="00591633">
          <w:rPr>
            <w:rPrChange w:id="686" w:author="Lynch, Paul (NIH/NLM/LHC) [E]" w:date="2019-11-19T11:35:00Z">
              <w:rPr>
                <w:color w:val="FF0000"/>
              </w:rPr>
            </w:rPrChange>
          </w:rPr>
          <w:t>Rto</w:t>
        </w:r>
      </w:ins>
      <w:ins w:id="687" w:author="Lynch, Paul (NIH/NLM/LHC) [E]" w:date="2019-10-31T11:53:00Z">
        <w:r w:rsidR="0055170B" w:rsidRPr="00591633">
          <w:rPr>
            <w:rPrChange w:id="688" w:author="Lynch, Paul (NIH/NLM/LHC) [E]" w:date="2019-11-19T11:35:00Z">
              <w:rPr>
                <w:color w:val="FF0000"/>
              </w:rPr>
            </w:rPrChange>
          </w:rPr>
          <w:t xml:space="preserve"> </w:t>
        </w:r>
      </w:ins>
      <w:ins w:id="689" w:author="McDonald, Clem (NIH/NLM/LHC) [E]" w:date="2019-10-19T21:35:00Z">
        <w:del w:id="690" w:author="Lynch, Paul (NIH/NLM/LHC) [E]" w:date="2019-10-31T11:53:00Z">
          <w:r w:rsidR="00116DFC" w:rsidRPr="00591633" w:rsidDel="0055170B">
            <w:rPr>
              <w:rPrChange w:id="691" w:author="Lynch, Paul (NIH/NLM/LHC) [E]" w:date="2019-11-19T11:35:00Z">
                <w:rPr>
                  <w:color w:val="FF0000"/>
                </w:rPr>
              </w:rPrChange>
            </w:rPr>
            <w:delText xml:space="preserve"> </w:delText>
          </w:r>
          <w:r w:rsidR="00116DFC" w:rsidRPr="00591633" w:rsidDel="0055170B">
            <w:rPr>
              <w:rPrChange w:id="692" w:author="Lynch, Paul (NIH/NLM/LHC) [E]" w:date="2019-11-19T11:35:00Z">
                <w:rPr>
                  <w:color w:val="FF0000"/>
                </w:rPr>
              </w:rPrChange>
            </w:rPr>
            <w:tab/>
          </w:r>
        </w:del>
        <w:r w:rsidRPr="009365A3">
          <w:t>and S</w:t>
        </w:r>
      </w:ins>
      <w:ins w:id="693" w:author="McDonald, Clem (NIH/NLM/LHC) [E]" w:date="2019-10-19T21:37:00Z">
        <w:r w:rsidRPr="009365A3">
          <w:t>R</w:t>
        </w:r>
      </w:ins>
      <w:ins w:id="694" w:author="McDonald, Clem (NIH/NLM/LHC) [E]" w:date="2019-10-19T21:35:00Z">
        <w:r w:rsidRPr="00591633">
          <w:t>to</w:t>
        </w:r>
      </w:ins>
    </w:p>
    <w:p w14:paraId="49D82E38" w14:textId="77777777" w:rsidR="00DB2961" w:rsidRPr="00591633" w:rsidRDefault="00DB2961" w:rsidP="007957C3">
      <w:pPr>
        <w:pStyle w:val="ListParagraph"/>
        <w:numPr>
          <w:ilvl w:val="0"/>
          <w:numId w:val="4"/>
        </w:numPr>
        <w:spacing w:line="240" w:lineRule="auto"/>
        <w:rPr>
          <w:ins w:id="695" w:author="McDonald, Clem (NIH/NLM/LHC) [E]" w:date="2019-10-19T21:37:00Z"/>
        </w:rPr>
      </w:pPr>
      <w:ins w:id="696" w:author="McDonald, Clem (NIH/NLM/LHC) [E]" w:date="2019-10-19T21:37:00Z">
        <w:r w:rsidRPr="00591633">
          <w:t>MR</w:t>
        </w:r>
      </w:ins>
      <w:ins w:id="697" w:author="McDonald, Clem (NIH/NLM/LHC) [E]" w:date="2019-10-19T21:38:00Z">
        <w:r w:rsidRPr="00591633">
          <w:t>a</w:t>
        </w:r>
      </w:ins>
      <w:ins w:id="698" w:author="McDonald, Clem (NIH/NLM/LHC) [E]" w:date="2019-10-19T21:37:00Z">
        <w:r w:rsidRPr="00591633">
          <w:t xml:space="preserve">t and SRat </w:t>
        </w:r>
      </w:ins>
    </w:p>
    <w:p w14:paraId="0571F23D" w14:textId="77777777" w:rsidR="00A574D6" w:rsidRPr="00591633" w:rsidRDefault="00DB2961" w:rsidP="007957C3">
      <w:pPr>
        <w:pStyle w:val="ListParagraph"/>
        <w:numPr>
          <w:ilvl w:val="0"/>
          <w:numId w:val="4"/>
        </w:numPr>
        <w:spacing w:line="240" w:lineRule="auto"/>
        <w:rPr>
          <w:ins w:id="699" w:author="McDonald, Clem (NIH/NLM/LHC) [E]" w:date="2019-10-19T21:52:00Z"/>
        </w:rPr>
      </w:pPr>
      <w:ins w:id="700" w:author="McDonald, Clem (NIH/NLM/LHC) [E]" w:date="2019-10-19T21:37:00Z">
        <w:r w:rsidRPr="00591633">
          <w:t>Mass and Sub</w:t>
        </w:r>
      </w:ins>
    </w:p>
    <w:p w14:paraId="7F66C41B" w14:textId="48476AFD" w:rsidR="00116DFC" w:rsidRPr="00591633" w:rsidRDefault="00A574D6" w:rsidP="007957C3">
      <w:pPr>
        <w:pStyle w:val="ListParagraph"/>
        <w:numPr>
          <w:ilvl w:val="0"/>
          <w:numId w:val="4"/>
        </w:numPr>
        <w:spacing w:line="240" w:lineRule="auto"/>
        <w:rPr>
          <w:ins w:id="701" w:author="McDonald, Clem (NIH/NLM/LHC) [E]" w:date="2019-10-29T22:27:00Z"/>
          <w:rPrChange w:id="702" w:author="Lynch, Paul (NIH/NLM/LHC) [E]" w:date="2019-11-19T11:35:00Z">
            <w:rPr>
              <w:ins w:id="703" w:author="McDonald, Clem (NIH/NLM/LHC) [E]" w:date="2019-10-29T22:27:00Z"/>
              <w:color w:val="FF0000"/>
            </w:rPr>
          </w:rPrChange>
        </w:rPr>
      </w:pPr>
      <w:ins w:id="704" w:author="McDonald, Clem (NIH/NLM/LHC) [E]" w:date="2019-10-19T21:52:00Z">
        <w:r w:rsidRPr="00591633">
          <w:t>EntMass and EntSub</w:t>
        </w:r>
      </w:ins>
      <w:ins w:id="705" w:author="McDonald, Clem (NIH/NLM/LHC) [E]" w:date="2019-10-19T21:37:00Z">
        <w:r w:rsidR="00DB2961" w:rsidRPr="00591633">
          <w:t xml:space="preserve"> </w:t>
        </w:r>
      </w:ins>
      <w:ins w:id="706" w:author="McDonald, Clem (NIH/NLM/LHC) [E]" w:date="2019-10-19T21:53:00Z">
        <w:r w:rsidRPr="00591633">
          <w:t xml:space="preserve"> (however almost all of the terms with Ent properties are EntSub</w:t>
        </w:r>
      </w:ins>
      <w:ins w:id="707" w:author="Lynch, Paul (NIH/NLM/LHC) [E]" w:date="2019-11-19T11:35:00Z">
        <w:r w:rsidR="00591633" w:rsidRPr="00591633">
          <w:rPr>
            <w:rPrChange w:id="708" w:author="Lynch, Paul (NIH/NLM/LHC) [E]" w:date="2019-11-19T11:35:00Z">
              <w:rPr>
                <w:color w:val="FF0000"/>
              </w:rPr>
            </w:rPrChange>
          </w:rPr>
          <w:t>)</w:t>
        </w:r>
      </w:ins>
    </w:p>
    <w:p w14:paraId="247E379F" w14:textId="77777777" w:rsidR="00DB2961" w:rsidRPr="00591633" w:rsidRDefault="00116DFC">
      <w:pPr>
        <w:pStyle w:val="ListParagraph"/>
        <w:numPr>
          <w:ilvl w:val="0"/>
          <w:numId w:val="4"/>
        </w:numPr>
        <w:spacing w:line="240" w:lineRule="auto"/>
        <w:rPr>
          <w:ins w:id="709" w:author="Lynch, Paul (NIH/NLM/LHC) [E]" w:date="2019-10-31T11:53:00Z"/>
          <w:rPrChange w:id="710" w:author="Lynch, Paul (NIH/NLM/LHC) [E]" w:date="2019-11-19T11:35:00Z">
            <w:rPr>
              <w:ins w:id="711" w:author="Lynch, Paul (NIH/NLM/LHC) [E]" w:date="2019-10-31T11:53:00Z"/>
              <w:color w:val="FF0000"/>
            </w:rPr>
          </w:rPrChange>
        </w:rPr>
      </w:pPr>
      <w:ins w:id="712" w:author="McDonald, Clem (NIH/NLM/LHC) [E]" w:date="2019-10-29T22:28:00Z">
        <w:del w:id="713" w:author="Lynch, Paul (NIH/NLM/LHC) [E]" w:date="2019-10-31T11:53:00Z">
          <w:r w:rsidRPr="00591633" w:rsidDel="000109A1">
            <w:rPr>
              <w:rPrChange w:id="714" w:author="Lynch, Paul (NIH/NLM/LHC) [E]" w:date="2019-11-19T11:35:00Z">
                <w:rPr>
                  <w:color w:val="FF0000"/>
                </w:rPr>
              </w:rPrChange>
            </w:rPr>
            <w:delText xml:space="preserve"> </w:delText>
          </w:r>
        </w:del>
        <w:r w:rsidRPr="00591633">
          <w:rPr>
            <w:rPrChange w:id="715" w:author="Lynch, Paul (NIH/NLM/LHC) [E]" w:date="2019-11-19T11:35:00Z">
              <w:rPr>
                <w:color w:val="FF0000"/>
              </w:rPr>
            </w:rPrChange>
          </w:rPr>
          <w:t>MF</w:t>
        </w:r>
        <w:del w:id="716" w:author="Lynch, Paul (NIH/NLM/LHC) [E]" w:date="2019-10-31T11:08:00Z">
          <w:r w:rsidRPr="00591633" w:rsidDel="00AB05FA">
            <w:rPr>
              <w:rPrChange w:id="717" w:author="Lynch, Paul (NIH/NLM/LHC) [E]" w:date="2019-11-19T11:35:00Z">
                <w:rPr>
                  <w:color w:val="FF0000"/>
                </w:rPr>
              </w:rPrChange>
            </w:rPr>
            <w:delText>R</w:delText>
          </w:r>
        </w:del>
      </w:ins>
      <w:ins w:id="718" w:author="Lynch, Paul (NIH/NLM/LHC) [E]" w:date="2019-10-31T11:08:00Z">
        <w:r w:rsidR="00AB05FA" w:rsidRPr="00591633">
          <w:rPr>
            <w:rPrChange w:id="719" w:author="Lynch, Paul (NIH/NLM/LHC) [E]" w:date="2019-11-19T11:35:00Z">
              <w:rPr>
                <w:color w:val="FF0000"/>
                <w:highlight w:val="cyan"/>
              </w:rPr>
            </w:rPrChange>
          </w:rPr>
          <w:t>r</w:t>
        </w:r>
      </w:ins>
      <w:ins w:id="720" w:author="McDonald, Clem (NIH/NLM/LHC) [E]" w:date="2019-10-29T22:28:00Z">
        <w:r w:rsidRPr="00591633">
          <w:rPr>
            <w:rPrChange w:id="721" w:author="Lynch, Paul (NIH/NLM/LHC) [E]" w:date="2019-11-19T11:35:00Z">
              <w:rPr>
                <w:color w:val="FF0000"/>
              </w:rPr>
            </w:rPrChange>
          </w:rPr>
          <w:t>.</w:t>
        </w:r>
      </w:ins>
      <w:ins w:id="722" w:author="McDonald, Clem (NIH/NLM/LHC) [E]" w:date="2019-10-29T22:29:00Z">
        <w:r w:rsidRPr="00591633">
          <w:rPr>
            <w:rPrChange w:id="723" w:author="Lynch, Paul (NIH/NLM/LHC) [E]" w:date="2019-11-19T11:35:00Z">
              <w:rPr>
                <w:color w:val="FF0000"/>
              </w:rPr>
            </w:rPrChange>
          </w:rPr>
          <w:t>DF and SF</w:t>
        </w:r>
        <w:del w:id="724" w:author="Lynch, Paul (NIH/NLM/LHC) [E]" w:date="2019-10-31T11:08:00Z">
          <w:r w:rsidRPr="00591633" w:rsidDel="00AB05FA">
            <w:rPr>
              <w:rPrChange w:id="725" w:author="Lynch, Paul (NIH/NLM/LHC) [E]" w:date="2019-11-19T11:35:00Z">
                <w:rPr>
                  <w:color w:val="FF0000"/>
                </w:rPr>
              </w:rPrChange>
            </w:rPr>
            <w:delText>R</w:delText>
          </w:r>
        </w:del>
      </w:ins>
      <w:ins w:id="726" w:author="Lynch, Paul (NIH/NLM/LHC) [E]" w:date="2019-10-31T11:08:00Z">
        <w:r w:rsidR="00AB05FA" w:rsidRPr="00591633">
          <w:rPr>
            <w:rPrChange w:id="727" w:author="Lynch, Paul (NIH/NLM/LHC) [E]" w:date="2019-11-19T11:35:00Z">
              <w:rPr>
                <w:color w:val="FF0000"/>
                <w:highlight w:val="cyan"/>
              </w:rPr>
            </w:rPrChange>
          </w:rPr>
          <w:t>r</w:t>
        </w:r>
      </w:ins>
      <w:ins w:id="728" w:author="McDonald, Clem (NIH/NLM/LHC) [E]" w:date="2019-10-29T22:29:00Z">
        <w:r w:rsidRPr="00591633">
          <w:rPr>
            <w:rPrChange w:id="729" w:author="Lynch, Paul (NIH/NLM/LHC) [E]" w:date="2019-11-19T11:35:00Z">
              <w:rPr>
                <w:color w:val="FF0000"/>
              </w:rPr>
            </w:rPrChange>
          </w:rPr>
          <w:t>.DF</w:t>
        </w:r>
      </w:ins>
      <w:ins w:id="730" w:author="McDonald, Clem (NIH/NLM/LHC) [E]" w:date="2019-10-19T21:53:00Z">
        <w:r w:rsidR="00A574D6" w:rsidRPr="009365A3">
          <w:t xml:space="preserve"> </w:t>
        </w:r>
      </w:ins>
    </w:p>
    <w:p w14:paraId="19289353" w14:textId="77777777" w:rsidR="000109A1" w:rsidRPr="00591633" w:rsidRDefault="000109A1" w:rsidP="000109A1">
      <w:pPr>
        <w:pStyle w:val="ListParagraph"/>
        <w:numPr>
          <w:ilvl w:val="0"/>
          <w:numId w:val="4"/>
        </w:numPr>
        <w:spacing w:line="240" w:lineRule="auto"/>
        <w:rPr>
          <w:ins w:id="731" w:author="Lynch, Paul (NIH/NLM/LHC) [E]" w:date="2019-10-31T11:55:00Z"/>
          <w:rPrChange w:id="732" w:author="Lynch, Paul (NIH/NLM/LHC) [E]" w:date="2019-11-19T11:35:00Z">
            <w:rPr>
              <w:ins w:id="733" w:author="Lynch, Paul (NIH/NLM/LHC) [E]" w:date="2019-10-31T11:55:00Z"/>
              <w:color w:val="FF0000"/>
            </w:rPr>
          </w:rPrChange>
        </w:rPr>
      </w:pPr>
      <w:ins w:id="734" w:author="Lynch, Paul (NIH/NLM/LHC) [E]" w:date="2019-10-31T11:53:00Z">
        <w:r w:rsidRPr="00591633">
          <w:rPr>
            <w:rPrChange w:id="735" w:author="Lynch, Paul (NIH/NLM/LHC) [E]" w:date="2019-11-19T11:35:00Z">
              <w:rPr>
                <w:color w:val="FF0000"/>
              </w:rPr>
            </w:rPrChange>
          </w:rPr>
          <w:t>MCDiff</w:t>
        </w:r>
        <w:r w:rsidR="0055170B" w:rsidRPr="00591633">
          <w:rPr>
            <w:rPrChange w:id="736" w:author="Lynch, Paul (NIH/NLM/LHC) [E]" w:date="2019-11-19T11:35:00Z">
              <w:rPr>
                <w:color w:val="FF0000"/>
              </w:rPr>
            </w:rPrChange>
          </w:rPr>
          <w:t xml:space="preserve"> and</w:t>
        </w:r>
        <w:r w:rsidRPr="00591633">
          <w:rPr>
            <w:rPrChange w:id="737" w:author="Lynch, Paul (NIH/NLM/LHC) [E]" w:date="2019-11-19T11:35:00Z">
              <w:rPr>
                <w:color w:val="FF0000"/>
              </w:rPr>
            </w:rPrChange>
          </w:rPr>
          <w:t xml:space="preserve"> SCDiff</w:t>
        </w:r>
      </w:ins>
    </w:p>
    <w:p w14:paraId="44A89259" w14:textId="77777777" w:rsidR="00E44312" w:rsidRPr="00591633" w:rsidRDefault="00E44312" w:rsidP="00E44312">
      <w:pPr>
        <w:pStyle w:val="ListParagraph"/>
        <w:numPr>
          <w:ilvl w:val="0"/>
          <w:numId w:val="4"/>
        </w:numPr>
        <w:spacing w:line="240" w:lineRule="auto"/>
        <w:rPr>
          <w:ins w:id="738" w:author="Lynch, Paul (NIH/NLM/LHC) [E]" w:date="2019-10-31T11:57:00Z"/>
          <w:rPrChange w:id="739" w:author="Lynch, Paul (NIH/NLM/LHC) [E]" w:date="2019-11-19T11:35:00Z">
            <w:rPr>
              <w:ins w:id="740" w:author="Lynch, Paul (NIH/NLM/LHC) [E]" w:date="2019-10-31T11:57:00Z"/>
              <w:color w:val="FF0000"/>
            </w:rPr>
          </w:rPrChange>
        </w:rPr>
      </w:pPr>
      <w:ins w:id="741" w:author="Lynch, Paul (NIH/NLM/LHC) [E]" w:date="2019-10-31T11:55:00Z">
        <w:r w:rsidRPr="00591633">
          <w:rPr>
            <w:rPrChange w:id="742" w:author="Lynch, Paul (NIH/NLM/LHC) [E]" w:date="2019-11-19T11:35:00Z">
              <w:rPr>
                <w:color w:val="FF0000"/>
              </w:rPr>
            </w:rPrChange>
          </w:rPr>
          <w:t>MCncSq and SCncSq</w:t>
        </w:r>
      </w:ins>
    </w:p>
    <w:p w14:paraId="120326D8" w14:textId="77777777" w:rsidR="004A05DC" w:rsidRPr="00591633" w:rsidRDefault="004A05DC" w:rsidP="004A05DC">
      <w:pPr>
        <w:pStyle w:val="ListParagraph"/>
        <w:numPr>
          <w:ilvl w:val="0"/>
          <w:numId w:val="4"/>
        </w:numPr>
        <w:spacing w:line="240" w:lineRule="auto"/>
        <w:rPr>
          <w:ins w:id="743" w:author="Lynch, Paul (NIH/NLM/LHC) [E]" w:date="2019-10-31T12:02:00Z"/>
          <w:rPrChange w:id="744" w:author="Lynch, Paul (NIH/NLM/LHC) [E]" w:date="2019-11-19T11:35:00Z">
            <w:rPr>
              <w:ins w:id="745" w:author="Lynch, Paul (NIH/NLM/LHC) [E]" w:date="2019-10-31T12:02:00Z"/>
              <w:color w:val="FF0000"/>
            </w:rPr>
          </w:rPrChange>
        </w:rPr>
      </w:pPr>
      <w:ins w:id="746" w:author="Lynch, Paul (NIH/NLM/LHC) [E]" w:date="2019-10-31T11:57:00Z">
        <w:r w:rsidRPr="00591633">
          <w:rPr>
            <w:rPrChange w:id="747" w:author="Lynch, Paul (NIH/NLM/LHC) [E]" w:date="2019-11-19T11:35:00Z">
              <w:rPr>
                <w:color w:val="FF0000"/>
              </w:rPr>
            </w:rPrChange>
          </w:rPr>
          <w:t>MCrto and SCrto</w:t>
        </w:r>
      </w:ins>
    </w:p>
    <w:p w14:paraId="1DF5DD06" w14:textId="77777777" w:rsidR="00E814F1" w:rsidRPr="00591633" w:rsidRDefault="00E814F1" w:rsidP="00E814F1">
      <w:pPr>
        <w:pStyle w:val="ListParagraph"/>
        <w:numPr>
          <w:ilvl w:val="0"/>
          <w:numId w:val="4"/>
        </w:numPr>
        <w:spacing w:line="240" w:lineRule="auto"/>
        <w:rPr>
          <w:ins w:id="748" w:author="Lynch, Paul (NIH/NLM/LHC) [E]" w:date="2019-10-31T12:04:00Z"/>
          <w:rPrChange w:id="749" w:author="Lynch, Paul (NIH/NLM/LHC) [E]" w:date="2019-11-19T11:35:00Z">
            <w:rPr>
              <w:ins w:id="750" w:author="Lynch, Paul (NIH/NLM/LHC) [E]" w:date="2019-10-31T12:04:00Z"/>
              <w:color w:val="FF0000"/>
            </w:rPr>
          </w:rPrChange>
        </w:rPr>
      </w:pPr>
      <w:ins w:id="751" w:author="Lynch, Paul (NIH/NLM/LHC) [E]" w:date="2019-10-31T12:02:00Z">
        <w:r w:rsidRPr="00591633">
          <w:rPr>
            <w:rPrChange w:id="752" w:author="Lynch, Paul (NIH/NLM/LHC) [E]" w:date="2019-11-19T11:35:00Z">
              <w:rPr>
                <w:color w:val="FF0000"/>
              </w:rPr>
            </w:rPrChange>
          </w:rPr>
          <w:t>RelMCnc and RelSCnc</w:t>
        </w:r>
      </w:ins>
    </w:p>
    <w:p w14:paraId="7C2CFDA0" w14:textId="77777777" w:rsidR="00E814F1" w:rsidRPr="009365A3" w:rsidRDefault="00E814F1" w:rsidP="00E814F1">
      <w:pPr>
        <w:pStyle w:val="ListParagraph"/>
        <w:numPr>
          <w:ilvl w:val="0"/>
          <w:numId w:val="4"/>
        </w:numPr>
        <w:spacing w:line="240" w:lineRule="auto"/>
        <w:rPr>
          <w:ins w:id="753" w:author="McDonald, Clem (NIH/NLM/LHC) [E]" w:date="2019-10-19T21:31:00Z"/>
        </w:rPr>
      </w:pPr>
      <w:ins w:id="754" w:author="Lynch, Paul (NIH/NLM/LHC) [E]" w:date="2019-10-31T12:04:00Z">
        <w:r w:rsidRPr="00591633">
          <w:rPr>
            <w:rPrChange w:id="755" w:author="Lynch, Paul (NIH/NLM/LHC) [E]" w:date="2019-11-19T11:35:00Z">
              <w:rPr>
                <w:color w:val="FF0000"/>
              </w:rPr>
            </w:rPrChange>
          </w:rPr>
          <w:t>RelMRat and RelSRat</w:t>
        </w:r>
      </w:ins>
    </w:p>
    <w:p w14:paraId="650AEA25" w14:textId="77777777" w:rsidR="007957C3" w:rsidDel="00DB2961" w:rsidRDefault="007957C3" w:rsidP="007957C3">
      <w:pPr>
        <w:pStyle w:val="ListParagraph"/>
        <w:numPr>
          <w:ilvl w:val="0"/>
          <w:numId w:val="4"/>
        </w:numPr>
        <w:spacing w:line="240" w:lineRule="auto"/>
        <w:rPr>
          <w:del w:id="756" w:author="McDonald, Clem (NIH/NLM/LHC) [E]" w:date="2019-10-19T21:40:00Z"/>
        </w:rPr>
      </w:pPr>
      <w:del w:id="757" w:author="McDonald, Clem (NIH/NLM/LHC) [E]" w:date="2019-10-19T21:40:00Z">
        <w:r w:rsidRPr="0073201A" w:rsidDel="00DB2961">
          <w:rPr>
            <w:u w:val="single"/>
          </w:rPr>
          <w:delText>PrTitrSCnc</w:delText>
        </w:r>
        <w:r w:rsidDel="00DB2961">
          <w:delText>: PrThr, Titr, SCnc</w:delText>
        </w:r>
      </w:del>
    </w:p>
    <w:p w14:paraId="6EC57391" w14:textId="77777777" w:rsidR="007957C3" w:rsidRPr="005B5C22" w:rsidDel="001C5C24" w:rsidRDefault="007957C3" w:rsidP="005B5C22">
      <w:pPr>
        <w:pStyle w:val="ListParagraph"/>
        <w:numPr>
          <w:ilvl w:val="1"/>
          <w:numId w:val="4"/>
        </w:numPr>
        <w:spacing w:after="120" w:line="240" w:lineRule="auto"/>
        <w:rPr>
          <w:del w:id="758" w:author="McDonald, Clem (NIH/NLM/LHC) [E]" w:date="2019-10-19T21:29:00Z"/>
        </w:rPr>
      </w:pPr>
      <w:del w:id="759" w:author="McDonald, Clem (NIH/NLM/LHC) [E]" w:date="2019-10-19T21:40:00Z">
        <w:r w:rsidRPr="00B031F4" w:rsidDel="00DB2961">
          <w:rPr>
            <w:u w:val="single"/>
          </w:rPr>
          <w:delText>Comment</w:delText>
        </w:r>
        <w:r w:rsidDel="00DB2961">
          <w:delText>: SC</w:delText>
        </w:r>
        <w:r w:rsidRPr="00116E5C" w:rsidDel="00DB2961">
          <w:delText>nc is the most common numeric property in this class</w:delText>
        </w:r>
        <w:r w:rsidDel="00DB2961">
          <w:delText>,</w:delText>
        </w:r>
        <w:r w:rsidRPr="00116E5C" w:rsidDel="00DB2961">
          <w:delText xml:space="preserve"> and</w:delText>
        </w:r>
        <w:r w:rsidDel="00DB2961">
          <w:delText xml:space="preserve"> we </w:delText>
        </w:r>
        <w:r w:rsidRPr="00116E5C" w:rsidDel="00DB2961">
          <w:delText xml:space="preserve">group </w:delText>
        </w:r>
        <w:r w:rsidDel="00DB2961">
          <w:delText xml:space="preserve">it </w:delText>
        </w:r>
        <w:r w:rsidRPr="00116E5C" w:rsidDel="00DB2961">
          <w:delText xml:space="preserve">with Titr and </w:delText>
        </w:r>
        <w:r w:rsidDel="00DB2961">
          <w:delText xml:space="preserve">PrThr </w:delText>
        </w:r>
        <w:r w:rsidRPr="00116E5C" w:rsidDel="00DB2961">
          <w:delText>b</w:delText>
        </w:r>
        <w:r w:rsidRPr="006F7F8E" w:rsidDel="00DB2961">
          <w:delText>ecause each of the</w:delText>
        </w:r>
        <w:r w:rsidDel="00DB2961">
          <w:delText xml:space="preserve">m will be self-distinguishing </w:delText>
        </w:r>
        <w:r w:rsidRPr="00116E5C" w:rsidDel="00DB2961">
          <w:delText>in the</w:delText>
        </w:r>
        <w:r w:rsidDel="00DB2961">
          <w:delText xml:space="preserve"> sequence of results in the flowsheet. We do the same kind of Property groups for the other classes for the same reason</w:delText>
        </w:r>
      </w:del>
      <w:del w:id="760" w:author="McDonald, Clem (NIH/NLM/LHC) [E]" w:date="2019-10-19T21:29:00Z">
        <w:r w:rsidDel="001C5C24">
          <w:delText>.</w:delText>
        </w:r>
      </w:del>
    </w:p>
    <w:p w14:paraId="27EF719F" w14:textId="76C16F42" w:rsidR="007957C3" w:rsidRPr="008D79F9" w:rsidRDefault="007957C3" w:rsidP="007957C3">
      <w:pPr>
        <w:spacing w:after="0" w:line="240" w:lineRule="auto"/>
        <w:rPr>
          <w:b/>
        </w:rPr>
      </w:pPr>
      <w:r>
        <w:rPr>
          <w:b/>
        </w:rPr>
        <w:t xml:space="preserve">CHEM Time </w:t>
      </w:r>
      <w:ins w:id="761" w:author="Lynch, Paul (NIH/NLM/LHC) [E]" w:date="2019-11-07T15:54:00Z">
        <w:r w:rsidR="00AD5096">
          <w:rPr>
            <w:b/>
          </w:rPr>
          <w:t xml:space="preserve">(“TIME_ASPCT”) </w:t>
        </w:r>
      </w:ins>
      <w:r>
        <w:rPr>
          <w:b/>
        </w:rPr>
        <w:t>Part Groups</w:t>
      </w:r>
      <w:r w:rsidRPr="008D79F9">
        <w:rPr>
          <w:b/>
        </w:rPr>
        <w:t>:</w:t>
      </w:r>
    </w:p>
    <w:p w14:paraId="27E6A2A0" w14:textId="77777777" w:rsidR="007957C3" w:rsidRPr="005B5C22" w:rsidRDefault="007957C3" w:rsidP="005B5C22">
      <w:pPr>
        <w:pStyle w:val="ListParagraph"/>
        <w:numPr>
          <w:ilvl w:val="0"/>
          <w:numId w:val="4"/>
        </w:numPr>
        <w:spacing w:line="240" w:lineRule="auto"/>
      </w:pPr>
      <w:r w:rsidRPr="00716B8B">
        <w:rPr>
          <w:u w:val="single"/>
        </w:rPr>
        <w:t>Timed</w:t>
      </w:r>
      <w:del w:id="762" w:author="Lynch, Paul (NIH/NLM/LHC) [E]" w:date="2019-11-07T16:26:00Z">
        <w:r w:rsidRPr="00716B8B" w:rsidDel="00FC186B">
          <w:rPr>
            <w:u w:val="single"/>
          </w:rPr>
          <w:delText xml:space="preserve"> </w:delText>
        </w:r>
      </w:del>
      <w:r w:rsidRPr="00716B8B">
        <w:rPr>
          <w:u w:val="single"/>
        </w:rPr>
        <w:t>Specimen</w:t>
      </w:r>
      <w:r>
        <w:t>: 10h, 12h, 18h, 1h, 24h, 2h, 48h, 4h, 5h, 6h, 72h, 8h</w:t>
      </w:r>
    </w:p>
    <w:p w14:paraId="55F9A100" w14:textId="77777777" w:rsidR="00116DFC" w:rsidRDefault="00116DFC" w:rsidP="007957C3">
      <w:pPr>
        <w:spacing w:after="0" w:line="240" w:lineRule="auto"/>
        <w:rPr>
          <w:ins w:id="763" w:author="McDonald, Clem (NIH/NLM/LHC) [E]" w:date="2019-10-29T22:34:00Z"/>
          <w:b/>
        </w:rPr>
      </w:pPr>
    </w:p>
    <w:p w14:paraId="64A264C6" w14:textId="6D2EEDF8" w:rsidR="00116DFC" w:rsidDel="00E31D3C" w:rsidRDefault="00116DFC" w:rsidP="007957C3">
      <w:pPr>
        <w:spacing w:after="0" w:line="240" w:lineRule="auto"/>
        <w:rPr>
          <w:ins w:id="764" w:author="McDonald, Clem (NIH/NLM/LHC) [E]" w:date="2019-10-29T22:34:00Z"/>
          <w:del w:id="765" w:author="Lynch, Paul (NIH/NLM/LHC) [E]" w:date="2019-11-01T17:29:00Z"/>
          <w:b/>
        </w:rPr>
      </w:pPr>
      <w:ins w:id="766" w:author="McDonald, Clem (NIH/NLM/LHC) [E]" w:date="2019-10-29T22:34:00Z">
        <w:del w:id="767" w:author="Lynch, Paul (NIH/NLM/LHC) [E]" w:date="2019-11-01T17:29:00Z">
          <w:r w:rsidRPr="00116DFC" w:rsidDel="00E31D3C">
            <w:rPr>
              <w:b/>
              <w:highlight w:val="cyan"/>
              <w:rPrChange w:id="768" w:author="McDonald, Clem (NIH/NLM/LHC) [E]" w:date="2019-10-29T22:36:00Z">
                <w:rPr>
                  <w:b/>
                </w:rPr>
              </w:rPrChange>
            </w:rPr>
            <w:delText xml:space="preserve">Should we be naming these </w:delText>
          </w:r>
        </w:del>
      </w:ins>
      <w:ins w:id="769" w:author="McDonald, Clem (NIH/NLM/LHC) [E]" w:date="2019-10-29T22:35:00Z">
        <w:del w:id="770" w:author="Lynch, Paul (NIH/NLM/LHC) [E]" w:date="2019-11-01T17:29:00Z">
          <w:r w:rsidRPr="00116DFC" w:rsidDel="00E31D3C">
            <w:rPr>
              <w:b/>
              <w:highlight w:val="cyan"/>
              <w:rPrChange w:id="771" w:author="McDonald, Clem (NIH/NLM/LHC) [E]" w:date="2019-10-29T22:36:00Z">
                <w:rPr>
                  <w:b/>
                </w:rPr>
              </w:rPrChange>
            </w:rPr>
            <w:delText xml:space="preserve">“don’t care” properties Chem-Method-Any or “other”  do we sometimes use one and some times the </w:delText>
          </w:r>
        </w:del>
      </w:ins>
      <w:ins w:id="772" w:author="McDonald, Clem (NIH/NLM/LHC) [E]" w:date="2019-10-29T22:36:00Z">
        <w:del w:id="773" w:author="Lynch, Paul (NIH/NLM/LHC) [E]" w:date="2019-11-01T17:29:00Z">
          <w:r w:rsidDel="00E31D3C">
            <w:rPr>
              <w:b/>
              <w:highlight w:val="cyan"/>
            </w:rPr>
            <w:delText>“</w:delText>
          </w:r>
        </w:del>
      </w:ins>
      <w:ins w:id="774" w:author="McDonald, Clem (NIH/NLM/LHC) [E]" w:date="2019-10-29T22:35:00Z">
        <w:del w:id="775" w:author="Lynch, Paul (NIH/NLM/LHC) [E]" w:date="2019-11-01T17:29:00Z">
          <w:r w:rsidRPr="00116DFC" w:rsidDel="00E31D3C">
            <w:rPr>
              <w:b/>
              <w:highlight w:val="cyan"/>
              <w:rPrChange w:id="776" w:author="McDonald, Clem (NIH/NLM/LHC) [E]" w:date="2019-10-29T22:36:00Z">
                <w:rPr>
                  <w:b/>
                </w:rPr>
              </w:rPrChange>
            </w:rPr>
            <w:delText>other</w:delText>
          </w:r>
        </w:del>
      </w:ins>
      <w:ins w:id="777" w:author="McDonald, Clem (NIH/NLM/LHC) [E]" w:date="2019-10-29T22:36:00Z">
        <w:del w:id="778" w:author="Lynch, Paul (NIH/NLM/LHC) [E]" w:date="2019-11-01T17:29:00Z">
          <w:r w:rsidRPr="00116DFC" w:rsidDel="00E31D3C">
            <w:rPr>
              <w:b/>
              <w:highlight w:val="cyan"/>
              <w:rPrChange w:id="779" w:author="McDonald, Clem (NIH/NLM/LHC) [E]" w:date="2019-10-29T22:36:00Z">
                <w:rPr>
                  <w:b/>
                </w:rPr>
              </w:rPrChange>
            </w:rPr>
            <w:delText xml:space="preserve"> </w:delText>
          </w:r>
          <w:r w:rsidR="00441B71" w:rsidDel="00E31D3C">
            <w:rPr>
              <w:b/>
              <w:highlight w:val="cyan"/>
            </w:rPr>
            <w:delText>“</w:delText>
          </w:r>
          <w:r w:rsidRPr="00116DFC" w:rsidDel="00E31D3C">
            <w:rPr>
              <w:b/>
              <w:highlight w:val="cyan"/>
              <w:rPrChange w:id="780" w:author="McDonald, Clem (NIH/NLM/LHC) [E]" w:date="2019-10-29T22:36:00Z">
                <w:rPr>
                  <w:b/>
                </w:rPr>
              </w:rPrChange>
            </w:rPr>
            <w:delText>name</w:delText>
          </w:r>
          <w:r w:rsidDel="00E31D3C">
            <w:rPr>
              <w:b/>
            </w:rPr>
            <w:delText>.</w:delText>
          </w:r>
        </w:del>
      </w:ins>
    </w:p>
    <w:p w14:paraId="4500EFB9" w14:textId="77777777" w:rsidR="007957C3" w:rsidRDefault="007957C3" w:rsidP="007957C3">
      <w:pPr>
        <w:spacing w:after="0" w:line="240" w:lineRule="auto"/>
        <w:rPr>
          <w:ins w:id="781" w:author="McDonald, Clem (NIH/NLM/LHC) [E]" w:date="2019-10-29T22:40:00Z"/>
        </w:rPr>
      </w:pPr>
      <w:r>
        <w:rPr>
          <w:b/>
        </w:rPr>
        <w:t xml:space="preserve">CHEM </w:t>
      </w:r>
      <w:r w:rsidRPr="00F234FE">
        <w:rPr>
          <w:b/>
        </w:rPr>
        <w:t>Method</w:t>
      </w:r>
      <w:r>
        <w:rPr>
          <w:b/>
        </w:rPr>
        <w:t xml:space="preserve"> Part Groups</w:t>
      </w:r>
      <w:r w:rsidRPr="00F234FE">
        <w:rPr>
          <w:b/>
        </w:rPr>
        <w:t>:</w:t>
      </w:r>
      <w:r>
        <w:t xml:space="preserve"> </w:t>
      </w:r>
      <w:r>
        <w:rPr>
          <w:rStyle w:val="CommentReference"/>
        </w:rPr>
        <w:commentReference w:id="782"/>
      </w:r>
      <w:r w:rsidRPr="00045884">
        <w:t xml:space="preserve"> </w:t>
      </w:r>
    </w:p>
    <w:p w14:paraId="4FF96658" w14:textId="77777777" w:rsidR="00441B71" w:rsidRDefault="00441B71" w:rsidP="007957C3">
      <w:pPr>
        <w:spacing w:after="0" w:line="240" w:lineRule="auto"/>
      </w:pPr>
      <w:ins w:id="783" w:author="McDonald, Clem (NIH/NLM/LHC) [E]" w:date="2019-10-29T22:40:00Z">
        <w:r>
          <w:tab/>
        </w:r>
      </w:ins>
    </w:p>
    <w:p w14:paraId="2DD82B84" w14:textId="738C44B3" w:rsidR="00441B71" w:rsidRDefault="007957C3" w:rsidP="007957C3">
      <w:pPr>
        <w:pStyle w:val="ListParagraph"/>
        <w:numPr>
          <w:ilvl w:val="0"/>
          <w:numId w:val="5"/>
        </w:numPr>
        <w:spacing w:line="240" w:lineRule="auto"/>
        <w:rPr>
          <w:ins w:id="784" w:author="McDonald, Clem (NIH/NLM/LHC) [E]" w:date="2019-10-29T22:42:00Z"/>
        </w:rPr>
      </w:pPr>
      <w:del w:id="785" w:author="Lynch, Paul (NIH/NLM/LHC) [E]" w:date="2019-11-07T16:02:00Z">
        <w:r w:rsidDel="00994AB3">
          <w:rPr>
            <w:u w:val="single"/>
          </w:rPr>
          <w:delText>Chem-</w:delText>
        </w:r>
      </w:del>
      <w:r>
        <w:rPr>
          <w:u w:val="single"/>
        </w:rPr>
        <w:t>Method</w:t>
      </w:r>
      <w:r w:rsidRPr="000C0067">
        <w:rPr>
          <w:u w:val="single"/>
        </w:rPr>
        <w:t>-Other</w:t>
      </w:r>
      <w:r>
        <w:t>: Includes all CHEM methods</w:t>
      </w:r>
      <w:ins w:id="786" w:author="Lynch, Paul (NIH/NLM/LHC) [E]" w:date="2019-11-05T19:46:00Z">
        <w:r w:rsidR="0085730F">
          <w:t xml:space="preserve"> (and blank ones)</w:t>
        </w:r>
      </w:ins>
      <w:r>
        <w:t xml:space="preserve"> except</w:t>
      </w:r>
      <w:ins w:id="787" w:author="McDonald, Clem (NIH/NLM/LHC) [E]" w:date="2019-10-29T22:42:00Z">
        <w:r w:rsidR="00441B71">
          <w:t>:</w:t>
        </w:r>
      </w:ins>
    </w:p>
    <w:p w14:paraId="590A2FDB" w14:textId="295DB0D5" w:rsidR="007957C3" w:rsidRDefault="007957C3">
      <w:pPr>
        <w:pStyle w:val="ListParagraph"/>
        <w:spacing w:line="240" w:lineRule="auto"/>
        <w:ind w:firstLine="360"/>
        <w:rPr>
          <w:ins w:id="788" w:author="Lynch, Paul (NIH/NLM/LHC) [E]" w:date="2019-11-01T15:51:00Z"/>
        </w:rPr>
        <w:pPrChange w:id="789" w:author="McDonald, Clem (NIH/NLM/LHC) [E]" w:date="2019-10-29T22:43:00Z">
          <w:pPr>
            <w:pStyle w:val="ListParagraph"/>
            <w:numPr>
              <w:numId w:val="5"/>
            </w:numPr>
            <w:spacing w:line="240" w:lineRule="auto"/>
            <w:ind w:left="990" w:hanging="360"/>
          </w:pPr>
        </w:pPrChange>
      </w:pPr>
      <w:del w:id="790" w:author="McDonald, Clem (NIH/NLM/LHC) [E]" w:date="2019-10-29T22:56:00Z">
        <w:r w:rsidDel="00631A49">
          <w:delText xml:space="preserve"> </w:delText>
        </w:r>
        <w:r w:rsidRPr="00655DD9" w:rsidDel="00631A49">
          <w:delText>for those with distinct numerical detection limits and thresholds</w:delText>
        </w:r>
      </w:del>
      <w:del w:id="791" w:author="Lynch, Paul (NIH/NLM/LHC) [E]" w:date="2019-10-31T11:15:00Z">
        <w:r w:rsidRPr="00655DD9" w:rsidDel="007A65FD">
          <w:delText xml:space="preserve">, e.g. </w:delText>
        </w:r>
      </w:del>
      <w:ins w:id="792" w:author="McDonald, Clem (NIH/NLM/LHC) [E]" w:date="2019-10-29T22:46:00Z">
        <w:del w:id="793" w:author="Lynch, Paul (NIH/NLM/LHC) [E]" w:date="2019-10-31T11:15:00Z">
          <w:r w:rsidR="00631A49" w:rsidRPr="00655DD9" w:rsidDel="007A65FD">
            <w:delText>method:</w:delText>
          </w:r>
        </w:del>
        <w:r w:rsidR="00631A49" w:rsidRPr="00655DD9">
          <w:t xml:space="preserve"> “Detection limit*”</w:t>
        </w:r>
      </w:ins>
      <w:del w:id="794" w:author="McDonald, Clem (NIH/NLM/LHC) [E]" w:date="2019-10-29T22:46:00Z">
        <w:r w:rsidRPr="00655DD9" w:rsidDel="00631A49">
          <w:delText>D</w:delText>
        </w:r>
      </w:del>
      <w:del w:id="795" w:author="McDonald, Clem (NIH/NLM/LHC) [E]" w:date="2019-10-29T22:47:00Z">
        <w:r w:rsidRPr="00655DD9" w:rsidDel="00631A49">
          <w:delText>etection limit &lt;=0.005 mIU/L, Detection limit &lt;= 5ng/L, etc</w:delText>
        </w:r>
      </w:del>
      <w:del w:id="796" w:author="Lynch, Paul (NIH/NLM/LHC) [E]" w:date="2019-10-31T11:16:00Z">
        <w:r w:rsidRPr="00655DD9" w:rsidDel="007A65FD">
          <w:delText>.</w:delText>
        </w:r>
      </w:del>
      <w:ins w:id="797" w:author="McDonald, Clem (NIH/NLM/LHC) [E]" w:date="2019-10-29T22:37:00Z">
        <w:r w:rsidR="00441B71" w:rsidRPr="00655DD9">
          <w:t>, “High sensitivity</w:t>
        </w:r>
      </w:ins>
      <w:ins w:id="798" w:author="Lynch, Paul (NIH/NLM/LHC) [E]" w:date="2019-10-31T11:16:00Z">
        <w:r w:rsidR="007A65FD" w:rsidRPr="00655DD9">
          <w:rPr>
            <w:rPrChange w:id="799" w:author="Lynch, Paul (NIH/NLM/LHC) [E]" w:date="2019-12-03T16:57:00Z">
              <w:rPr>
                <w:highlight w:val="cyan"/>
              </w:rPr>
            </w:rPrChange>
          </w:rPr>
          <w:t xml:space="preserve"> method</w:t>
        </w:r>
      </w:ins>
      <w:ins w:id="800" w:author="McDonald, Clem (NIH/NLM/LHC) [E]" w:date="2019-10-29T22:37:00Z">
        <w:r w:rsidR="00441B71" w:rsidRPr="00655DD9">
          <w:t>”</w:t>
        </w:r>
      </w:ins>
      <w:del w:id="801" w:author="Lynch, Paul (NIH/NLM/LHC) [E]" w:date="2019-10-31T11:16:00Z">
        <w:r w:rsidRPr="00655DD9" w:rsidDel="007A65FD">
          <w:delText xml:space="preserve"> </w:delText>
        </w:r>
      </w:del>
      <w:ins w:id="802" w:author="McDonald, Clem (NIH/NLM/LHC) [E]" w:date="2019-10-29T23:24:00Z">
        <w:r w:rsidR="00D939CD" w:rsidRPr="00655DD9">
          <w:t>,</w:t>
        </w:r>
      </w:ins>
      <w:ins w:id="803" w:author="Lynch, Paul (NIH/NLM/LHC) [E]" w:date="2019-10-31T11:17:00Z">
        <w:r w:rsidR="007A65FD" w:rsidRPr="00655DD9">
          <w:t xml:space="preserve"> </w:t>
        </w:r>
      </w:ins>
      <w:ins w:id="804" w:author="McDonald, Clem (NIH/NLM/LHC) [E]" w:date="2019-10-29T23:24:00Z">
        <w:del w:id="805" w:author="Lynch, Paul (NIH/NLM/LHC) [E]" w:date="2019-10-31T11:17:00Z">
          <w:r w:rsidR="00D939CD" w:rsidRPr="00655DD9" w:rsidDel="007A65FD">
            <w:delText xml:space="preserve"> </w:delText>
          </w:r>
        </w:del>
        <w:r w:rsidR="00D939CD" w:rsidRPr="00655DD9">
          <w:t>“screen*”</w:t>
        </w:r>
        <w:del w:id="806" w:author="Lynch, Paul (NIH/NLM/LHC) [E]" w:date="2019-10-31T11:17:00Z">
          <w:r w:rsidR="00D939CD" w:rsidRPr="00655DD9" w:rsidDel="007A65FD">
            <w:delText xml:space="preserve"> </w:delText>
          </w:r>
        </w:del>
        <w:r w:rsidR="00D939CD" w:rsidRPr="00655DD9">
          <w:t>, “Confirm*”</w:t>
        </w:r>
      </w:ins>
    </w:p>
    <w:p w14:paraId="0A55B2E7" w14:textId="564D55D7" w:rsidR="007868A4" w:rsidRDefault="007868A4">
      <w:pPr>
        <w:pStyle w:val="ListParagraph"/>
        <w:spacing w:line="240" w:lineRule="auto"/>
        <w:ind w:firstLine="360"/>
        <w:pPrChange w:id="807" w:author="McDonald, Clem (NIH/NLM/LHC) [E]" w:date="2019-10-29T22:43:00Z">
          <w:pPr>
            <w:pStyle w:val="ListParagraph"/>
            <w:numPr>
              <w:numId w:val="5"/>
            </w:numPr>
            <w:spacing w:line="240" w:lineRule="auto"/>
            <w:ind w:left="990" w:hanging="360"/>
          </w:pPr>
        </w:pPrChange>
      </w:pPr>
      <w:ins w:id="808" w:author="Lynch, Paul (NIH/NLM/LHC) [E]" w:date="2019-11-01T15:51:00Z">
        <w:r>
          <w:t>(“screen*” will show up for DRUG/TOX, but not for CHEM)</w:t>
        </w:r>
      </w:ins>
    </w:p>
    <w:p w14:paraId="76DADAA4" w14:textId="77777777" w:rsidR="00286AB1" w:rsidDel="00631A49" w:rsidRDefault="007957C3" w:rsidP="00286AB1">
      <w:pPr>
        <w:pStyle w:val="ListParagraph"/>
        <w:numPr>
          <w:ilvl w:val="1"/>
          <w:numId w:val="5"/>
        </w:numPr>
        <w:spacing w:line="240" w:lineRule="auto"/>
        <w:rPr>
          <w:del w:id="809" w:author="McDonald, Clem (NIH/NLM/LHC) [E]" w:date="2019-10-29T22:56:00Z"/>
        </w:rPr>
      </w:pPr>
      <w:del w:id="810" w:author="McDonald, Clem (NIH/NLM/LHC) [E]" w:date="2019-10-29T22:56:00Z">
        <w:r w:rsidDel="00631A49">
          <w:rPr>
            <w:u w:val="single"/>
          </w:rPr>
          <w:delText>Comment</w:delText>
        </w:r>
        <w:r w:rsidRPr="007C47C6" w:rsidDel="00631A49">
          <w:delText>:</w:delText>
        </w:r>
        <w:r w:rsidDel="00631A49">
          <w:delText xml:space="preserve"> This content is still under development and we will probably exclude additional methods from this coarse group. </w:delText>
        </w:r>
      </w:del>
    </w:p>
    <w:p w14:paraId="4502CFF8" w14:textId="5C3A0F5A" w:rsidR="005B5C22" w:rsidDel="0058213A" w:rsidRDefault="005B5C22" w:rsidP="008B0239">
      <w:pPr>
        <w:spacing w:after="0" w:line="240" w:lineRule="auto"/>
        <w:rPr>
          <w:del w:id="811" w:author="Lynch, Paul (NIH/NLM/LHC) [E]" w:date="2019-11-15T17:17:00Z"/>
        </w:rPr>
      </w:pPr>
    </w:p>
    <w:p w14:paraId="3A6BC6EA" w14:textId="77777777" w:rsidR="0058213A" w:rsidRDefault="0058213A" w:rsidP="005B5C22">
      <w:pPr>
        <w:pStyle w:val="ListParagraph"/>
        <w:spacing w:line="240" w:lineRule="auto"/>
        <w:ind w:left="1440"/>
        <w:rPr>
          <w:ins w:id="812" w:author="Lynch, Paul (NIH/NLM/LHC) [E]" w:date="2019-11-15T17:17:00Z"/>
        </w:rPr>
      </w:pPr>
    </w:p>
    <w:p w14:paraId="0808C113" w14:textId="77777777" w:rsidR="008B0239" w:rsidRDefault="008B0239" w:rsidP="008B0239">
      <w:pPr>
        <w:spacing w:after="0" w:line="240" w:lineRule="auto"/>
        <w:rPr>
          <w:ins w:id="813" w:author="Lynch, Paul (NIH/NLM/LHC) [E]" w:date="2019-11-14T20:02:00Z"/>
        </w:rPr>
      </w:pPr>
    </w:p>
    <w:p w14:paraId="17F149D1" w14:textId="77777777" w:rsidR="00286AB1" w:rsidRPr="00161081" w:rsidRDefault="00286AB1" w:rsidP="00FB7AFF">
      <w:pPr>
        <w:pStyle w:val="Heading2"/>
        <w:rPr>
          <w:rPrChange w:id="814" w:author="McDonald, Clem (NIH/NLM/LHC) [E]" w:date="2019-10-19T22:42:00Z">
            <w:rPr>
              <w:b w:val="0"/>
              <w:sz w:val="28"/>
              <w:szCs w:val="28"/>
            </w:rPr>
          </w:rPrChange>
        </w:rPr>
      </w:pPr>
      <w:r w:rsidRPr="00161081">
        <w:rPr>
          <w:rPrChange w:id="815" w:author="McDonald, Clem (NIH/NLM/LHC) [E]" w:date="2019-10-19T22:42:00Z">
            <w:rPr>
              <w:b w:val="0"/>
              <w:sz w:val="28"/>
              <w:szCs w:val="28"/>
            </w:rPr>
          </w:rPrChange>
        </w:rPr>
        <w:t>Class: COAG</w:t>
      </w:r>
    </w:p>
    <w:p w14:paraId="1EA99FE9" w14:textId="2FAB2D4F" w:rsidR="00A83144" w:rsidRDefault="00A83144" w:rsidP="00A83144">
      <w:pPr>
        <w:spacing w:after="0" w:line="240" w:lineRule="auto"/>
        <w:rPr>
          <w:b/>
        </w:rPr>
      </w:pPr>
      <w:r>
        <w:rPr>
          <w:b/>
        </w:rPr>
        <w:t xml:space="preserve">COAG Specimen </w:t>
      </w:r>
      <w:ins w:id="816" w:author="Lynch, Paul (NIH/NLM/LHC) [E]" w:date="2019-11-19T12:45:00Z">
        <w:r w:rsidR="00727B60">
          <w:rPr>
            <w:b/>
          </w:rPr>
          <w:t>(</w:t>
        </w:r>
      </w:ins>
      <w:ins w:id="817" w:author="Lynch, Paul (NIH/NLM/LHC) [E]" w:date="2019-11-19T12:46:00Z">
        <w:r w:rsidR="00727B60">
          <w:rPr>
            <w:b/>
          </w:rPr>
          <w:t>“</w:t>
        </w:r>
      </w:ins>
      <w:ins w:id="818" w:author="Lynch, Paul (NIH/NLM/LHC) [E]" w:date="2019-11-19T12:45:00Z">
        <w:r w:rsidR="00727B60">
          <w:rPr>
            <w:b/>
          </w:rPr>
          <w:t>SYSTEMCORE</w:t>
        </w:r>
      </w:ins>
      <w:ins w:id="819" w:author="Lynch, Paul (NIH/NLM/LHC) [E]" w:date="2019-11-19T12:46:00Z">
        <w:r w:rsidR="00727B60">
          <w:rPr>
            <w:b/>
          </w:rPr>
          <w:t xml:space="preserve">”) </w:t>
        </w:r>
      </w:ins>
      <w:r w:rsidRPr="009B6D7D">
        <w:rPr>
          <w:b/>
        </w:rPr>
        <w:t>Part Groups:</w:t>
      </w:r>
    </w:p>
    <w:p w14:paraId="6C685DF9" w14:textId="3E5D2A36" w:rsidR="00A83144" w:rsidRPr="00A83144" w:rsidRDefault="00A83144" w:rsidP="00E22E4E">
      <w:pPr>
        <w:pStyle w:val="ListParagraph"/>
        <w:numPr>
          <w:ilvl w:val="0"/>
          <w:numId w:val="17"/>
        </w:numPr>
        <w:spacing w:after="120" w:line="240" w:lineRule="auto"/>
        <w:contextualSpacing w:val="0"/>
      </w:pPr>
      <w:r w:rsidRPr="00A83144">
        <w:rPr>
          <w:u w:val="single"/>
        </w:rPr>
        <w:t>Intravascular - any</w:t>
      </w:r>
      <w:r>
        <w:t>: Bld, BldC</w:t>
      </w:r>
      <w:del w:id="820" w:author="Lynch, Paul (NIH/NLM/LHC) [E]" w:date="2019-11-19T13:10:00Z">
        <w:r w:rsidDel="00B247A1">
          <w:delText xml:space="preserve">, </w:delText>
        </w:r>
      </w:del>
      <w:del w:id="821" w:author="Lynch, Paul (NIH/NLM/LHC) [E]" w:date="2019-11-19T13:07:00Z">
        <w:r w:rsidRPr="00231959" w:rsidDel="006F77AF">
          <w:delText>s</w:delText>
        </w:r>
      </w:del>
      <w:del w:id="822" w:author="Lynch, Paul (NIH/NLM/LHC) [E]" w:date="2019-11-19T13:10:00Z">
        <w:r w:rsidRPr="00231959" w:rsidDel="00B247A1">
          <w:delText>er</w:delText>
        </w:r>
      </w:del>
      <w:r>
        <w:t xml:space="preserve">, </w:t>
      </w:r>
      <w:ins w:id="823" w:author="Lynch, Paul (NIH/NLM/LHC) [E]" w:date="2019-11-19T13:07:00Z">
        <w:r w:rsidR="006F77AF">
          <w:t>P</w:t>
        </w:r>
      </w:ins>
      <w:del w:id="824" w:author="Lynch, Paul (NIH/NLM/LHC) [E]" w:date="2019-11-19T13:07:00Z">
        <w:r w:rsidDel="006F77AF">
          <w:delText>p</w:delText>
        </w:r>
      </w:del>
      <w:r>
        <w:t>las, PPP</w:t>
      </w:r>
      <w:del w:id="825" w:author="Lynch, Paul (NIH/NLM/LHC) [E]" w:date="2019-11-19T13:10:00Z">
        <w:r w:rsidDel="00B247A1">
          <w:delText>, PRP</w:delText>
        </w:r>
      </w:del>
      <w:del w:id="826" w:author="Lynch, Paul (NIH/NLM/LHC) [E]" w:date="2019-11-19T13:09:00Z">
        <w:r w:rsidDel="00B247A1">
          <w:delText>, SerPl</w:delText>
        </w:r>
      </w:del>
      <w:r>
        <w:t>, PPP/Bld</w:t>
      </w:r>
      <w:ins w:id="827" w:author="Lynch, Paul (NIH/NLM/LHC) [E]" w:date="2019-11-19T13:10:00Z">
        <w:r w:rsidR="00B247A1">
          <w:t>, PRP, S</w:t>
        </w:r>
        <w:r w:rsidR="00B247A1" w:rsidRPr="00231959">
          <w:t>er</w:t>
        </w:r>
      </w:ins>
      <w:ins w:id="828" w:author="Lynch, Paul (NIH/NLM/LHC) [E]" w:date="2019-11-19T13:09:00Z">
        <w:r w:rsidR="00B247A1">
          <w:t>, Ser/Plas</w:t>
        </w:r>
      </w:ins>
    </w:p>
    <w:p w14:paraId="7AE9F95D" w14:textId="64986BF1" w:rsidR="001E6627" w:rsidRPr="00161397" w:rsidRDefault="001E6627" w:rsidP="00E22E4E">
      <w:pPr>
        <w:pStyle w:val="ListParagraph"/>
        <w:numPr>
          <w:ilvl w:val="0"/>
          <w:numId w:val="17"/>
        </w:numPr>
        <w:spacing w:after="0" w:line="240" w:lineRule="auto"/>
        <w:rPr>
          <w:b/>
        </w:rPr>
      </w:pPr>
      <w:r w:rsidRPr="00161397">
        <w:t xml:space="preserve">All </w:t>
      </w:r>
      <w:r w:rsidR="00286AB1" w:rsidRPr="00161397">
        <w:t>Super</w:t>
      </w:r>
      <w:ins w:id="829" w:author="Lynch, Paul (NIH/NLM/LHC) [E]" w:date="2019-11-19T11:45:00Z">
        <w:r w:rsidR="00591633" w:rsidRPr="00161397">
          <w:rPr>
            <w:rPrChange w:id="830" w:author="Lynch, Paul (NIH/NLM/LHC) [E]" w:date="2019-12-03T16:00:00Z">
              <w:rPr>
                <w:highlight w:val="cyan"/>
              </w:rPr>
            </w:rPrChange>
          </w:rPr>
          <w:t xml:space="preserve"> </w:t>
        </w:r>
      </w:ins>
      <w:r w:rsidR="00286AB1" w:rsidRPr="00161397">
        <w:t>System</w:t>
      </w:r>
      <w:r w:rsidRPr="00161397">
        <w:t xml:space="preserve"> terms</w:t>
      </w:r>
      <w:ins w:id="831" w:author="Lynch, Paul (NIH/NLM/LHC) [E]" w:date="2019-11-19T11:45:00Z">
        <w:r w:rsidR="00591633" w:rsidRPr="00161397">
          <w:rPr>
            <w:rPrChange w:id="832" w:author="Lynch, Paul (NIH/NLM/LHC) [E]" w:date="2019-12-03T16:00:00Z">
              <w:rPr>
                <w:highlight w:val="cyan"/>
              </w:rPr>
            </w:rPrChange>
          </w:rPr>
          <w:t xml:space="preserve"> (the text after a ^)</w:t>
        </w:r>
      </w:ins>
      <w:ins w:id="833" w:author="McDonald, Clem (NIH/NLM/LHC) [E]" w:date="2019-10-29T23:25:00Z">
        <w:r w:rsidR="00D939CD" w:rsidRPr="00161397">
          <w:t xml:space="preserve"> should be</w:t>
        </w:r>
      </w:ins>
      <w:del w:id="834" w:author="McDonald, Clem (NIH/NLM/LHC) [E]" w:date="2019-10-29T23:25:00Z">
        <w:r w:rsidRPr="00161397" w:rsidDel="00D939CD">
          <w:delText xml:space="preserve"> are</w:delText>
        </w:r>
      </w:del>
      <w:r w:rsidRPr="00161397">
        <w:t xml:space="preserve"> distinguished</w:t>
      </w:r>
      <w:ins w:id="835" w:author="Lynch, Paul (NIH/NLM/LHC) [E]" w:date="2019-11-19T11:45:00Z">
        <w:r w:rsidR="005B4F7D" w:rsidRPr="00161397">
          <w:rPr>
            <w:rPrChange w:id="836" w:author="Lynch, Paul (NIH/NLM/LHC) [E]" w:date="2019-12-03T16:00:00Z">
              <w:rPr>
                <w:highlight w:val="cyan"/>
              </w:rPr>
            </w:rPrChange>
          </w:rPr>
          <w:t xml:space="preserve">.  In other words, treat </w:t>
        </w:r>
      </w:ins>
      <w:ins w:id="837" w:author="McDonald, Clem (NIH/NLM/LHC) [E]" w:date="2019-10-29T23:24:00Z">
        <w:del w:id="838" w:author="Lynch, Paul (NIH/NLM/LHC) [E]" w:date="2019-11-19T11:45:00Z">
          <w:r w:rsidR="00D939CD" w:rsidRPr="00161397" w:rsidDel="005B4F7D">
            <w:delText xml:space="preserve"> (Be sure we do treat</w:delText>
          </w:r>
        </w:del>
        <w:r w:rsidR="00D939CD" w:rsidRPr="00161397">
          <w:t xml:space="preserve"> system </w:t>
        </w:r>
      </w:ins>
      <w:ins w:id="839" w:author="McDonald, Clem (NIH/NLM/LHC) [E]" w:date="2019-11-03T21:30:00Z">
        <w:r w:rsidR="00F01EDF" w:rsidRPr="00161397">
          <w:rPr>
            <w:rPrChange w:id="840" w:author="Lynch, Paul (NIH/NLM/LHC) [E]" w:date="2019-12-03T16:00:00Z">
              <w:rPr>
                <w:highlight w:val="cyan"/>
              </w:rPr>
            </w:rPrChange>
          </w:rPr>
          <w:t xml:space="preserve">and </w:t>
        </w:r>
      </w:ins>
      <w:ins w:id="841" w:author="McDonald, Clem (NIH/NLM/LHC) [E]" w:date="2019-10-29T23:24:00Z">
        <w:r w:rsidR="00D939CD" w:rsidRPr="00161397">
          <w:t xml:space="preserve">super system as unit </w:t>
        </w:r>
      </w:ins>
      <w:ins w:id="842" w:author="Lynch, Paul (NIH/NLM/LHC) [E]" w:date="2019-11-19T11:45:00Z">
        <w:r w:rsidR="005B4F7D" w:rsidRPr="00161397">
          <w:rPr>
            <w:rPrChange w:id="843" w:author="Lynch, Paul (NIH/NLM/LHC) [E]" w:date="2019-12-03T16:00:00Z">
              <w:rPr>
                <w:highlight w:val="cyan"/>
              </w:rPr>
            </w:rPrChange>
          </w:rPr>
          <w:t xml:space="preserve">(e.g. “PPP^control”) </w:t>
        </w:r>
      </w:ins>
      <w:ins w:id="844" w:author="McDonald, Clem (NIH/NLM/LHC) [E]" w:date="2019-11-03T21:30:00Z">
        <w:r w:rsidR="00F01EDF" w:rsidRPr="00161397">
          <w:rPr>
            <w:rPrChange w:id="845" w:author="Lynch, Paul (NIH/NLM/LHC) [E]" w:date="2019-12-03T16:00:00Z">
              <w:rPr>
                <w:highlight w:val="cyan"/>
              </w:rPr>
            </w:rPrChange>
          </w:rPr>
          <w:t>so that different super systems won’t be mixed</w:t>
        </w:r>
      </w:ins>
      <w:ins w:id="846" w:author="Lynch, Paul (NIH/NLM/LHC) [E]" w:date="2019-11-19T11:45:00Z">
        <w:r w:rsidR="005B4F7D" w:rsidRPr="00161397">
          <w:rPr>
            <w:rPrChange w:id="847" w:author="Lynch, Paul (NIH/NLM/LHC) [E]" w:date="2019-12-03T16:00:00Z">
              <w:rPr>
                <w:highlight w:val="cyan"/>
              </w:rPr>
            </w:rPrChange>
          </w:rPr>
          <w:t>.</w:t>
        </w:r>
      </w:ins>
      <w:ins w:id="848" w:author="McDonald, Clem (NIH/NLM/LHC) [E]" w:date="2019-11-03T21:30:00Z">
        <w:r w:rsidR="00F01EDF" w:rsidRPr="00161397">
          <w:rPr>
            <w:rPrChange w:id="849" w:author="Lynch, Paul (NIH/NLM/LHC) [E]" w:date="2019-12-03T16:00:00Z">
              <w:rPr>
                <w:highlight w:val="cyan"/>
              </w:rPr>
            </w:rPrChange>
          </w:rPr>
          <w:t xml:space="preserve"> </w:t>
        </w:r>
      </w:ins>
    </w:p>
    <w:p w14:paraId="7D1051CD" w14:textId="77777777" w:rsidR="001E6627" w:rsidRPr="001E6627" w:rsidRDefault="001E6627" w:rsidP="005B5C22">
      <w:pPr>
        <w:pStyle w:val="ListParagraph"/>
        <w:numPr>
          <w:ilvl w:val="1"/>
          <w:numId w:val="17"/>
        </w:numPr>
        <w:spacing w:after="120" w:line="240" w:lineRule="auto"/>
        <w:rPr>
          <w:b/>
        </w:rPr>
      </w:pPr>
      <w:r>
        <w:t>NOTE: There is a</w:t>
      </w:r>
      <w:r w:rsidR="00011E1C">
        <w:t xml:space="preserve"> case</w:t>
      </w:r>
      <w:r>
        <w:t xml:space="preserve"> discrepancy between </w:t>
      </w:r>
      <w:r w:rsidR="00011E1C">
        <w:t>what’s in the Part Super System terms which are capitalized (i.e. Control) vs what’s in LOINC which is not capitalized (i.e. PPP^control)</w:t>
      </w:r>
    </w:p>
    <w:p w14:paraId="761F30C3" w14:textId="77777777" w:rsidR="00A83144" w:rsidRPr="001E6627" w:rsidRDefault="00524160" w:rsidP="001E6627">
      <w:pPr>
        <w:spacing w:after="0" w:line="240" w:lineRule="auto"/>
        <w:rPr>
          <w:b/>
        </w:rPr>
      </w:pPr>
      <w:r w:rsidRPr="001E6627">
        <w:rPr>
          <w:b/>
        </w:rPr>
        <w:t>COAG Method Part Groups:</w:t>
      </w:r>
    </w:p>
    <w:p w14:paraId="259E9C75" w14:textId="3B6E790F" w:rsidR="00286AB1" w:rsidRDefault="00286AB1" w:rsidP="00286AB1">
      <w:pPr>
        <w:pStyle w:val="ListParagraph"/>
        <w:numPr>
          <w:ilvl w:val="0"/>
          <w:numId w:val="17"/>
        </w:numPr>
      </w:pPr>
      <w:r>
        <w:t>Method</w:t>
      </w:r>
      <w:ins w:id="850" w:author="Lynch, Paul (NIH/NLM/LHC) [E]" w:date="2019-11-19T11:50:00Z">
        <w:r w:rsidR="000957E3">
          <w:t>-O</w:t>
        </w:r>
      </w:ins>
      <w:del w:id="851" w:author="Lynch, Paul (NIH/NLM/LHC) [E]" w:date="2019-11-19T11:50:00Z">
        <w:r w:rsidR="00524160" w:rsidDel="000957E3">
          <w:delText>_o</w:delText>
        </w:r>
      </w:del>
      <w:r w:rsidR="00524160">
        <w:t>ther</w:t>
      </w:r>
      <w:r>
        <w:t xml:space="preserve">: </w:t>
      </w:r>
      <w:ins w:id="852" w:author="Lynch, Paul (NIH/NLM/LHC) [E]" w:date="2019-11-19T11:50:00Z">
        <w:r w:rsidR="000270A7">
          <w:t xml:space="preserve"> e</w:t>
        </w:r>
      </w:ins>
      <w:del w:id="853" w:author="Lynch, Paul (NIH/NLM/LHC) [E]" w:date="2019-11-19T11:50:00Z">
        <w:r w:rsidDel="000270A7">
          <w:delText>e</w:delText>
        </w:r>
      </w:del>
      <w:r>
        <w:t>quivalence everything</w:t>
      </w:r>
      <w:r w:rsidR="00524160">
        <w:t xml:space="preserve"> (including NULL methods)</w:t>
      </w:r>
      <w:r>
        <w:t xml:space="preserve"> except </w:t>
      </w:r>
      <w:r w:rsidRPr="002E08C7">
        <w:t>Thromboelastography</w:t>
      </w:r>
    </w:p>
    <w:p w14:paraId="50E4F278" w14:textId="77777777" w:rsidR="00524160" w:rsidRPr="00524160" w:rsidRDefault="00524160" w:rsidP="00524160">
      <w:pPr>
        <w:spacing w:after="0" w:line="240" w:lineRule="auto"/>
        <w:rPr>
          <w:b/>
        </w:rPr>
      </w:pPr>
      <w:r w:rsidRPr="00524160">
        <w:rPr>
          <w:b/>
        </w:rPr>
        <w:t xml:space="preserve">COAG </w:t>
      </w:r>
      <w:r>
        <w:rPr>
          <w:b/>
        </w:rPr>
        <w:t>Property</w:t>
      </w:r>
      <w:r w:rsidRPr="00524160">
        <w:rPr>
          <w:b/>
        </w:rPr>
        <w:t xml:space="preserve"> Part Groups:</w:t>
      </w:r>
    </w:p>
    <w:p w14:paraId="7A36C7BF" w14:textId="77777777" w:rsidR="00524160" w:rsidRDefault="00C13F6D" w:rsidP="00524160">
      <w:pPr>
        <w:pStyle w:val="ListParagraph"/>
        <w:numPr>
          <w:ilvl w:val="0"/>
          <w:numId w:val="17"/>
        </w:numPr>
      </w:pPr>
      <w:r>
        <w:t>PrTitrACnc</w:t>
      </w:r>
      <w:r w:rsidR="00524160">
        <w:t>: Pr, Titr, ACnc</w:t>
      </w:r>
    </w:p>
    <w:p w14:paraId="2299E8A5" w14:textId="77777777" w:rsidR="00524160" w:rsidRPr="00524160" w:rsidRDefault="00524160" w:rsidP="00524160">
      <w:pPr>
        <w:spacing w:after="0" w:line="240" w:lineRule="auto"/>
        <w:rPr>
          <w:b/>
        </w:rPr>
      </w:pPr>
      <w:r w:rsidRPr="00524160">
        <w:rPr>
          <w:b/>
        </w:rPr>
        <w:t xml:space="preserve">COAG </w:t>
      </w:r>
      <w:r>
        <w:rPr>
          <w:b/>
        </w:rPr>
        <w:t>Scale</w:t>
      </w:r>
      <w:r w:rsidRPr="00524160">
        <w:rPr>
          <w:b/>
        </w:rPr>
        <w:t xml:space="preserve"> Part Groups:</w:t>
      </w:r>
    </w:p>
    <w:p w14:paraId="057EB7F8" w14:textId="165ED757" w:rsidR="00286AB1" w:rsidRDefault="00286AB1" w:rsidP="00286AB1">
      <w:pPr>
        <w:pStyle w:val="ListParagraph"/>
        <w:numPr>
          <w:ilvl w:val="0"/>
          <w:numId w:val="17"/>
        </w:numPr>
      </w:pPr>
      <w:del w:id="854" w:author="Lynch, Paul (NIH/NLM/LHC) [E]" w:date="2019-11-19T11:48:00Z">
        <w:r w:rsidDel="00016FD0">
          <w:delText>Scale: t</w:delText>
        </w:r>
      </w:del>
      <w:ins w:id="855" w:author="Lynch, Paul (NIH/NLM/LHC) [E]" w:date="2019-11-19T11:48:00Z">
        <w:r w:rsidR="00016FD0">
          <w:t>T</w:t>
        </w:r>
      </w:ins>
      <w:r>
        <w:t xml:space="preserve">reat them all the same--the content will speak for itself </w:t>
      </w:r>
    </w:p>
    <w:p w14:paraId="69645725" w14:textId="77777777" w:rsidR="005B5C22" w:rsidRPr="00161081" w:rsidRDefault="005B5C22" w:rsidP="005B5C22">
      <w:pPr>
        <w:pStyle w:val="ListParagraph"/>
        <w:rPr>
          <w:sz w:val="32"/>
          <w:szCs w:val="32"/>
          <w:rPrChange w:id="856" w:author="McDonald, Clem (NIH/NLM/LHC) [E]" w:date="2019-10-19T22:42:00Z">
            <w:rPr/>
          </w:rPrChange>
        </w:rPr>
      </w:pPr>
    </w:p>
    <w:p w14:paraId="49700D2B" w14:textId="77777777" w:rsidR="00A35387" w:rsidRPr="00161081" w:rsidRDefault="00A35387" w:rsidP="00FB7AFF">
      <w:pPr>
        <w:pStyle w:val="Heading2"/>
        <w:rPr>
          <w:rPrChange w:id="857" w:author="McDonald, Clem (NIH/NLM/LHC) [E]" w:date="2019-10-19T22:42:00Z">
            <w:rPr>
              <w:b w:val="0"/>
              <w:sz w:val="28"/>
              <w:szCs w:val="28"/>
            </w:rPr>
          </w:rPrChange>
        </w:rPr>
      </w:pPr>
      <w:r w:rsidRPr="00161081">
        <w:rPr>
          <w:rPrChange w:id="858" w:author="McDonald, Clem (NIH/NLM/LHC) [E]" w:date="2019-10-19T22:42:00Z">
            <w:rPr>
              <w:b w:val="0"/>
              <w:sz w:val="28"/>
              <w:szCs w:val="28"/>
            </w:rPr>
          </w:rPrChange>
        </w:rPr>
        <w:lastRenderedPageBreak/>
        <w:t>Class:</w:t>
      </w:r>
      <w:r w:rsidR="009C5B07" w:rsidRPr="00161081">
        <w:rPr>
          <w:rPrChange w:id="859" w:author="McDonald, Clem (NIH/NLM/LHC) [E]" w:date="2019-10-19T22:42:00Z">
            <w:rPr>
              <w:b w:val="0"/>
              <w:sz w:val="28"/>
              <w:szCs w:val="28"/>
            </w:rPr>
          </w:rPrChange>
        </w:rPr>
        <w:t xml:space="preserve"> </w:t>
      </w:r>
      <w:r w:rsidRPr="00161081">
        <w:rPr>
          <w:rPrChange w:id="860" w:author="McDonald, Clem (NIH/NLM/LHC) [E]" w:date="2019-10-19T22:42:00Z">
            <w:rPr>
              <w:b w:val="0"/>
              <w:sz w:val="28"/>
              <w:szCs w:val="28"/>
            </w:rPr>
          </w:rPrChange>
        </w:rPr>
        <w:t>CYTO</w:t>
      </w:r>
    </w:p>
    <w:p w14:paraId="6AB60595" w14:textId="76E79806" w:rsidR="00AC02D8" w:rsidRPr="00524160" w:rsidRDefault="00AC02D8" w:rsidP="00AC02D8">
      <w:pPr>
        <w:spacing w:after="0" w:line="240" w:lineRule="auto"/>
        <w:rPr>
          <w:b/>
        </w:rPr>
      </w:pPr>
      <w:r w:rsidRPr="00524160">
        <w:rPr>
          <w:b/>
        </w:rPr>
        <w:t>C</w:t>
      </w:r>
      <w:r>
        <w:rPr>
          <w:b/>
        </w:rPr>
        <w:t>YTO</w:t>
      </w:r>
      <w:r w:rsidRPr="00524160">
        <w:rPr>
          <w:b/>
        </w:rPr>
        <w:t xml:space="preserve"> </w:t>
      </w:r>
      <w:r>
        <w:rPr>
          <w:b/>
        </w:rPr>
        <w:t xml:space="preserve">Specimen </w:t>
      </w:r>
      <w:ins w:id="861" w:author="Lynch, Paul (NIH/NLM/LHC) [E]" w:date="2019-11-20T16:15:00Z">
        <w:r w:rsidR="00826550">
          <w:rPr>
            <w:b/>
          </w:rPr>
          <w:t xml:space="preserve">(“SYSTEM”) </w:t>
        </w:r>
      </w:ins>
      <w:r w:rsidRPr="00524160">
        <w:rPr>
          <w:b/>
        </w:rPr>
        <w:t>Part Groups:</w:t>
      </w:r>
    </w:p>
    <w:p w14:paraId="64011299" w14:textId="446D002A" w:rsidR="00B65ADD" w:rsidRDefault="00B65ADD" w:rsidP="00B65ADD">
      <w:pPr>
        <w:pStyle w:val="ListParagraph"/>
        <w:numPr>
          <w:ilvl w:val="0"/>
          <w:numId w:val="17"/>
        </w:numPr>
      </w:pPr>
      <w:r w:rsidRPr="00B65ADD">
        <w:rPr>
          <w:u w:val="single"/>
        </w:rPr>
        <w:t>Genital-Female</w:t>
      </w:r>
      <w:r>
        <w:t xml:space="preserve">: </w:t>
      </w:r>
      <w:r w:rsidR="00AC02D8">
        <w:t>Cvx/Vag</w:t>
      </w:r>
      <w:ins w:id="862" w:author="Lynch, Paul (NIH/NLM/LHC) [E]" w:date="2019-11-20T16:16:00Z">
        <w:r w:rsidR="00F11C60">
          <w:t xml:space="preserve">, </w:t>
        </w:r>
      </w:ins>
      <w:del w:id="863" w:author="Lynch, Paul (NIH/NLM/LHC) [E]" w:date="2019-11-20T16:16:00Z">
        <w:r w:rsidR="00AC02D8" w:rsidDel="00F11C60">
          <w:delText xml:space="preserve"> with </w:delText>
        </w:r>
      </w:del>
      <w:r w:rsidR="00AC02D8">
        <w:t>Vag</w:t>
      </w:r>
      <w:ins w:id="864" w:author="Lynch, Paul (NIH/NLM/LHC) [E]" w:date="2019-11-20T16:16:00Z">
        <w:r w:rsidR="00F11C60">
          <w:t xml:space="preserve">, </w:t>
        </w:r>
      </w:ins>
      <w:del w:id="865" w:author="Lynch, Paul (NIH/NLM/LHC) [E]" w:date="2019-11-20T16:16:00Z">
        <w:r w:rsidR="00AC02D8" w:rsidDel="00F11C60">
          <w:delText xml:space="preserve"> and </w:delText>
        </w:r>
      </w:del>
      <w:r w:rsidR="00AC02D8">
        <w:t xml:space="preserve">Cvx </w:t>
      </w:r>
    </w:p>
    <w:p w14:paraId="18335FE3" w14:textId="287ADC8C" w:rsidR="00AC02D8" w:rsidRPr="00AC02D8" w:rsidRDefault="00AC02D8" w:rsidP="00AC02D8">
      <w:pPr>
        <w:pStyle w:val="ListParagraph"/>
        <w:numPr>
          <w:ilvl w:val="0"/>
          <w:numId w:val="17"/>
        </w:numPr>
      </w:pPr>
      <w:r w:rsidRPr="00B65ADD">
        <w:rPr>
          <w:u w:val="single"/>
        </w:rPr>
        <w:t>Resp</w:t>
      </w:r>
      <w:ins w:id="866" w:author="Lynch, Paul (NIH/NLM/LHC) [E]" w:date="2019-11-20T16:31:00Z">
        <w:r w:rsidR="00FD70ED">
          <w:rPr>
            <w:u w:val="single"/>
          </w:rPr>
          <w:t>-</w:t>
        </w:r>
      </w:ins>
      <w:del w:id="867" w:author="Lynch, Paul (NIH/NLM/LHC) [E]" w:date="2019-11-20T16:31:00Z">
        <w:r w:rsidRPr="00B65ADD" w:rsidDel="00FD70ED">
          <w:rPr>
            <w:u w:val="single"/>
          </w:rPr>
          <w:delText xml:space="preserve"> – </w:delText>
        </w:r>
      </w:del>
      <w:r w:rsidRPr="00B65ADD">
        <w:rPr>
          <w:u w:val="single"/>
        </w:rPr>
        <w:t>Lower</w:t>
      </w:r>
      <w:r w:rsidR="00B65ADD">
        <w:t xml:space="preserve">: </w:t>
      </w:r>
      <w:r>
        <w:t>B</w:t>
      </w:r>
      <w:ins w:id="868" w:author="Lynch, Paul (NIH/NLM/LHC) [E]" w:date="2019-11-20T16:30:00Z">
        <w:r w:rsidR="0035391E">
          <w:t>AL</w:t>
        </w:r>
      </w:ins>
      <w:del w:id="869" w:author="Lynch, Paul (NIH/NLM/LHC) [E]" w:date="2019-11-20T16:30:00Z">
        <w:r w:rsidDel="0035391E">
          <w:delText>al</w:delText>
        </w:r>
      </w:del>
      <w:r>
        <w:t>, Br</w:t>
      </w:r>
      <w:r w:rsidR="00B65ADD">
        <w:t>onc</w:t>
      </w:r>
      <w:ins w:id="870" w:author="Lynch, Paul (NIH/NLM/LHC) [E]" w:date="2019-11-20T16:30:00Z">
        <w:r w:rsidR="00213BFF">
          <w:t>h</w:t>
        </w:r>
      </w:ins>
      <w:r w:rsidR="00B65ADD">
        <w:t xml:space="preserve">ial, Bronchial brush, </w:t>
      </w:r>
      <w:ins w:id="871" w:author="Lynch, Paul (NIH/NLM/LHC) [E]" w:date="2019-11-20T16:30:00Z">
        <w:r w:rsidR="00D901AB">
          <w:t>S</w:t>
        </w:r>
      </w:ins>
      <w:del w:id="872" w:author="Lynch, Paul (NIH/NLM/LHC) [E]" w:date="2019-11-20T16:30:00Z">
        <w:r w:rsidR="00B65ADD" w:rsidDel="00D901AB">
          <w:delText>s</w:delText>
        </w:r>
      </w:del>
      <w:r w:rsidR="00B65ADD">
        <w:t>putum</w:t>
      </w:r>
    </w:p>
    <w:p w14:paraId="05F234F3" w14:textId="77777777" w:rsidR="00A35387" w:rsidRPr="00524160" w:rsidRDefault="00A35387" w:rsidP="00A35387">
      <w:pPr>
        <w:spacing w:after="0" w:line="240" w:lineRule="auto"/>
        <w:rPr>
          <w:b/>
        </w:rPr>
      </w:pPr>
      <w:r w:rsidRPr="00524160">
        <w:rPr>
          <w:b/>
        </w:rPr>
        <w:t>C</w:t>
      </w:r>
      <w:r>
        <w:rPr>
          <w:b/>
        </w:rPr>
        <w:t>YTO</w:t>
      </w:r>
      <w:r w:rsidRPr="00524160">
        <w:rPr>
          <w:b/>
        </w:rPr>
        <w:t xml:space="preserve"> </w:t>
      </w:r>
      <w:r>
        <w:rPr>
          <w:b/>
        </w:rPr>
        <w:t>Scale</w:t>
      </w:r>
      <w:r w:rsidRPr="00524160">
        <w:rPr>
          <w:b/>
        </w:rPr>
        <w:t xml:space="preserve"> Part Groups:</w:t>
      </w:r>
    </w:p>
    <w:p w14:paraId="37E60B92" w14:textId="75A7CD31" w:rsidR="00A35387" w:rsidRDefault="006C5CF7" w:rsidP="00A35387">
      <w:pPr>
        <w:pStyle w:val="ListParagraph"/>
        <w:numPr>
          <w:ilvl w:val="0"/>
          <w:numId w:val="17"/>
        </w:numPr>
      </w:pPr>
      <w:ins w:id="873" w:author="Lynch, Paul (NIH/NLM/LHC) [E]" w:date="2019-11-20T17:40:00Z">
        <w:r>
          <w:t>Equivalence all scales.</w:t>
        </w:r>
      </w:ins>
      <w:ins w:id="874" w:author="Lynch, Paul (NIH/NLM/LHC) [E]" w:date="2019-11-15T17:18:00Z">
        <w:r w:rsidR="002421F2" w:rsidRPr="009C5B07" w:rsidDel="002421F2">
          <w:rPr>
            <w:u w:val="single"/>
          </w:rPr>
          <w:t xml:space="preserve"> </w:t>
        </w:r>
      </w:ins>
      <w:del w:id="875" w:author="Lynch, Paul (NIH/NLM/LHC) [E]" w:date="2019-11-15T17:18:00Z">
        <w:r w:rsidR="00A35387" w:rsidRPr="009C5B07" w:rsidDel="002421F2">
          <w:rPr>
            <w:u w:val="single"/>
          </w:rPr>
          <w:delText>NarDoc</w:delText>
        </w:r>
        <w:r w:rsidR="002F1B27" w:rsidDel="002421F2">
          <w:delText>:</w:delText>
        </w:r>
        <w:r w:rsidR="00A35387" w:rsidDel="002421F2">
          <w:delText xml:space="preserve"> see Cross-Class scale part groups</w:delText>
        </w:r>
      </w:del>
    </w:p>
    <w:p w14:paraId="0F56A9D9" w14:textId="77777777" w:rsidR="005C18AD" w:rsidRPr="00524160" w:rsidRDefault="005C18AD" w:rsidP="005C18AD">
      <w:pPr>
        <w:spacing w:after="0" w:line="240" w:lineRule="auto"/>
        <w:rPr>
          <w:b/>
        </w:rPr>
      </w:pPr>
      <w:r w:rsidRPr="00524160">
        <w:rPr>
          <w:b/>
        </w:rPr>
        <w:t>C</w:t>
      </w:r>
      <w:r>
        <w:rPr>
          <w:b/>
        </w:rPr>
        <w:t>YTO</w:t>
      </w:r>
      <w:r w:rsidRPr="00524160">
        <w:rPr>
          <w:b/>
        </w:rPr>
        <w:t xml:space="preserve"> </w:t>
      </w:r>
      <w:r>
        <w:rPr>
          <w:b/>
        </w:rPr>
        <w:t xml:space="preserve">Component </w:t>
      </w:r>
      <w:r w:rsidRPr="00524160">
        <w:rPr>
          <w:b/>
        </w:rPr>
        <w:t>Part Groups:</w:t>
      </w:r>
    </w:p>
    <w:p w14:paraId="0ABE9A17" w14:textId="0CC388A4" w:rsidR="00A35387" w:rsidRDefault="009C5B07" w:rsidP="00A35387">
      <w:pPr>
        <w:pStyle w:val="ListParagraph"/>
        <w:numPr>
          <w:ilvl w:val="0"/>
          <w:numId w:val="17"/>
        </w:numPr>
      </w:pPr>
      <w:r w:rsidRPr="009C5B07">
        <w:rPr>
          <w:u w:val="single"/>
        </w:rPr>
        <w:t>MicroCyto</w:t>
      </w:r>
      <w:r>
        <w:t xml:space="preserve">: </w:t>
      </w:r>
      <w:r w:rsidR="00A35387">
        <w:t xml:space="preserve">Microscopic observation, </w:t>
      </w:r>
      <w:ins w:id="876" w:author="Lynch, Paul (NIH/NLM/LHC) [E]" w:date="2019-11-20T15:59:00Z">
        <w:r w:rsidR="00B137FF">
          <w:t>C</w:t>
        </w:r>
      </w:ins>
      <w:del w:id="877" w:author="Lynch, Paul (NIH/NLM/LHC) [E]" w:date="2019-11-20T15:59:00Z">
        <w:r w:rsidR="00A35387" w:rsidDel="00B137FF">
          <w:delText>c</w:delText>
        </w:r>
      </w:del>
      <w:r w:rsidR="00A35387">
        <w:t xml:space="preserve">ytology report </w:t>
      </w:r>
    </w:p>
    <w:p w14:paraId="4D2A16EE" w14:textId="77777777" w:rsidR="002F1B27" w:rsidRDefault="002F1B27" w:rsidP="002F1B27"/>
    <w:p w14:paraId="62BE999A" w14:textId="77777777" w:rsidR="002F1B27" w:rsidRPr="00B71DD4" w:rsidRDefault="002F1B27" w:rsidP="00FB7AFF">
      <w:pPr>
        <w:pStyle w:val="Heading2"/>
        <w:rPr>
          <w:rPrChange w:id="878" w:author="McDonald, Clem (NIH/NLM/LHC) [E]" w:date="2019-10-19T22:42:00Z">
            <w:rPr>
              <w:b w:val="0"/>
              <w:sz w:val="28"/>
              <w:szCs w:val="28"/>
            </w:rPr>
          </w:rPrChange>
        </w:rPr>
      </w:pPr>
      <w:r w:rsidRPr="00B71DD4">
        <w:rPr>
          <w:rPrChange w:id="879" w:author="McDonald, Clem (NIH/NLM/LHC) [E]" w:date="2019-10-19T22:42:00Z">
            <w:rPr>
              <w:b w:val="0"/>
              <w:sz w:val="28"/>
              <w:szCs w:val="28"/>
            </w:rPr>
          </w:rPrChange>
        </w:rPr>
        <w:t xml:space="preserve">Class: DRUGDOSE </w:t>
      </w:r>
    </w:p>
    <w:p w14:paraId="45178D6D" w14:textId="77777777" w:rsidR="002F1B27" w:rsidRDefault="002F1B27" w:rsidP="002F1B27">
      <w:r>
        <w:t xml:space="preserve">Fine as is.  </w:t>
      </w:r>
    </w:p>
    <w:p w14:paraId="33995854" w14:textId="77777777" w:rsidR="007957C3" w:rsidRPr="00A35387" w:rsidRDefault="007957C3" w:rsidP="00A35387">
      <w:pPr>
        <w:spacing w:line="240" w:lineRule="auto"/>
        <w:rPr>
          <w:b/>
        </w:rPr>
      </w:pPr>
    </w:p>
    <w:p w14:paraId="1CDE5E2B" w14:textId="77777777" w:rsidR="007957C3" w:rsidRDefault="007957C3" w:rsidP="00FB7AFF">
      <w:pPr>
        <w:pStyle w:val="Heading2"/>
        <w:rPr>
          <w:ins w:id="880" w:author="McDonald, Clem (NIH/NLM/LHC) [E]" w:date="2019-10-29T23:11:00Z"/>
        </w:rPr>
      </w:pPr>
      <w:r w:rsidRPr="00B71DD4">
        <w:rPr>
          <w:rPrChange w:id="881" w:author="McDonald, Clem (NIH/NLM/LHC) [E]" w:date="2019-10-19T22:42:00Z">
            <w:rPr>
              <w:b w:val="0"/>
              <w:sz w:val="28"/>
              <w:szCs w:val="28"/>
            </w:rPr>
          </w:rPrChange>
        </w:rPr>
        <w:t>Class: DRUG/</w:t>
      </w:r>
      <w:r w:rsidRPr="00203E03">
        <w:rPr>
          <w:rPrChange w:id="882" w:author="Lynch, Paul (NIH/NLM/LHC) [E]" w:date="2019-11-25T14:37:00Z">
            <w:rPr>
              <w:b w:val="0"/>
              <w:sz w:val="28"/>
              <w:szCs w:val="28"/>
            </w:rPr>
          </w:rPrChange>
        </w:rPr>
        <w:t>TOX</w:t>
      </w:r>
      <w:r w:rsidRPr="00B71DD4">
        <w:rPr>
          <w:rPrChange w:id="883" w:author="McDonald, Clem (NIH/NLM/LHC) [E]" w:date="2019-10-19T22:42:00Z">
            <w:rPr>
              <w:b w:val="0"/>
              <w:sz w:val="28"/>
              <w:szCs w:val="28"/>
            </w:rPr>
          </w:rPrChange>
        </w:rPr>
        <w:t xml:space="preserve"> </w:t>
      </w:r>
    </w:p>
    <w:p w14:paraId="0F03AB93" w14:textId="6FE7EE50" w:rsidR="006B037E" w:rsidRDefault="006B037E">
      <w:pPr>
        <w:rPr>
          <w:ins w:id="884" w:author="Lynch, Paul (NIH/NLM/LHC) [E]" w:date="2019-11-05T19:52:00Z"/>
        </w:rPr>
        <w:pPrChange w:id="885" w:author="McDonald, Clem (NIH/NLM/LHC) [E]" w:date="2019-10-29T23:11:00Z">
          <w:pPr>
            <w:pStyle w:val="Heading2"/>
          </w:pPr>
        </w:pPrChange>
      </w:pPr>
      <w:ins w:id="886" w:author="Lynch, Paul (NIH/NLM/LHC) [E]" w:date="2019-11-05T19:52:00Z">
        <w:r>
          <w:t>Follow rules for class CHEM, except:</w:t>
        </w:r>
      </w:ins>
    </w:p>
    <w:p w14:paraId="19CF4E52" w14:textId="3F788E9B" w:rsidR="0042626C" w:rsidRPr="0042626C" w:rsidDel="00C2597B" w:rsidRDefault="0042626C">
      <w:pPr>
        <w:rPr>
          <w:del w:id="887" w:author="Lynch, Paul (NIH/NLM/LHC) [E]" w:date="2019-11-05T18:49:00Z"/>
          <w:b/>
          <w:rPrChange w:id="888" w:author="McDonald, Clem (NIH/NLM/LHC) [E]" w:date="2019-10-29T23:11:00Z">
            <w:rPr>
              <w:del w:id="889" w:author="Lynch, Paul (NIH/NLM/LHC) [E]" w:date="2019-11-05T18:49:00Z"/>
              <w:b w:val="0"/>
              <w:sz w:val="28"/>
              <w:szCs w:val="28"/>
            </w:rPr>
          </w:rPrChange>
        </w:rPr>
        <w:pPrChange w:id="890" w:author="McDonald, Clem (NIH/NLM/LHC) [E]" w:date="2019-10-29T23:11:00Z">
          <w:pPr>
            <w:pStyle w:val="Heading2"/>
          </w:pPr>
        </w:pPrChange>
      </w:pPr>
      <w:ins w:id="891" w:author="McDonald, Clem (NIH/NLM/LHC) [E]" w:date="2019-10-29T23:11:00Z">
        <w:del w:id="892" w:author="Lynch, Paul (NIH/NLM/LHC) [E]" w:date="2019-11-05T18:49:00Z">
          <w:r w:rsidDel="00C2597B">
            <w:delText xml:space="preserve">  </w:delText>
          </w:r>
          <w:r w:rsidRPr="0042626C" w:rsidDel="00C2597B">
            <w:rPr>
              <w:highlight w:val="cyan"/>
              <w:rPrChange w:id="893" w:author="McDonald, Clem (NIH/NLM/LHC) [E]" w:date="2019-10-29T23:12:00Z">
                <w:rPr>
                  <w:rFonts w:asciiTheme="majorHAnsi" w:hAnsiTheme="majorHAnsi" w:cstheme="majorBidi"/>
                  <w:color w:val="2E74B5" w:themeColor="accent1" w:themeShade="BF"/>
                  <w:sz w:val="26"/>
                  <w:szCs w:val="26"/>
                </w:rPr>
              </w:rPrChange>
            </w:rPr>
            <w:delText xml:space="preserve">Believe you could apply the Chem rules to drug/tox . Oxygem specimens don’t occur in Drug/tox but no harm in apply the same rules </w:delText>
          </w:r>
        </w:del>
      </w:ins>
      <w:ins w:id="894" w:author="McDonald, Clem (NIH/NLM/LHC) [E]" w:date="2019-10-29T23:12:00Z">
        <w:del w:id="895" w:author="Lynch, Paul (NIH/NLM/LHC) [E]" w:date="2019-11-05T18:49:00Z">
          <w:r w:rsidDel="00C2597B">
            <w:rPr>
              <w:highlight w:val="cyan"/>
            </w:rPr>
            <w:delText xml:space="preserve">about </w:delText>
          </w:r>
        </w:del>
      </w:ins>
      <w:ins w:id="896" w:author="McDonald, Clem (NIH/NLM/LHC) [E]" w:date="2019-10-29T23:11:00Z">
        <w:del w:id="897" w:author="Lynch, Paul (NIH/NLM/LHC) [E]" w:date="2019-11-05T18:49:00Z">
          <w:r w:rsidRPr="0042626C" w:rsidDel="00C2597B">
            <w:rPr>
              <w:highlight w:val="cyan"/>
              <w:rPrChange w:id="898" w:author="McDonald, Clem (NIH/NLM/LHC) [E]" w:date="2019-10-29T23:12:00Z">
                <w:rPr>
                  <w:rFonts w:asciiTheme="majorHAnsi" w:hAnsiTheme="majorHAnsi" w:cstheme="majorBidi"/>
                  <w:color w:val="2E74B5" w:themeColor="accent1" w:themeShade="BF"/>
                  <w:sz w:val="26"/>
                  <w:szCs w:val="26"/>
                </w:rPr>
              </w:rPrChange>
            </w:rPr>
            <w:delText>hem</w:delText>
          </w:r>
          <w:r w:rsidDel="00C2597B">
            <w:delText xml:space="preserve"> </w:delText>
          </w:r>
        </w:del>
      </w:ins>
      <w:ins w:id="899" w:author="McDonald, Clem (NIH/NLM/LHC) [E]" w:date="2019-10-29T23:26:00Z">
        <w:del w:id="900" w:author="Lynch, Paul (NIH/NLM/LHC) [E]" w:date="2019-11-05T18:49:00Z">
          <w:r w:rsidR="00D939CD" w:rsidDel="00C2597B">
            <w:delText xml:space="preserve">. </w:delText>
          </w:r>
          <w:r w:rsidR="00D939CD" w:rsidRPr="00D939CD" w:rsidDel="00C2597B">
            <w:rPr>
              <w:highlight w:val="cyan"/>
              <w:rPrChange w:id="901" w:author="McDonald, Clem (NIH/NLM/LHC) [E]" w:date="2019-10-29T23:26:00Z">
                <w:rPr>
                  <w:rFonts w:asciiTheme="majorHAnsi" w:hAnsiTheme="majorHAnsi" w:cstheme="majorBidi"/>
                  <w:color w:val="2E74B5" w:themeColor="accent1" w:themeShade="BF"/>
                  <w:sz w:val="26"/>
                  <w:szCs w:val="26"/>
                </w:rPr>
              </w:rPrChange>
            </w:rPr>
            <w:delText>If If it is easier to keep the separate. Do so</w:delText>
          </w:r>
        </w:del>
      </w:ins>
    </w:p>
    <w:p w14:paraId="40FC6A31" w14:textId="09BE5C44" w:rsidR="007957C3" w:rsidRPr="00C46038" w:rsidDel="006B037E" w:rsidRDefault="007957C3" w:rsidP="007957C3">
      <w:pPr>
        <w:spacing w:after="0" w:line="240" w:lineRule="auto"/>
        <w:rPr>
          <w:del w:id="902" w:author="Lynch, Paul (NIH/NLM/LHC) [E]" w:date="2019-11-05T19:53:00Z"/>
          <w:b/>
        </w:rPr>
      </w:pPr>
      <w:del w:id="903" w:author="Lynch, Paul (NIH/NLM/LHC) [E]" w:date="2019-11-05T19:53:00Z">
        <w:r w:rsidDel="006B037E">
          <w:rPr>
            <w:b/>
          </w:rPr>
          <w:delText xml:space="preserve">DRUG/TOX </w:delText>
        </w:r>
        <w:commentRangeStart w:id="904"/>
        <w:r w:rsidRPr="00C46038" w:rsidDel="006B037E">
          <w:rPr>
            <w:b/>
          </w:rPr>
          <w:delText>S</w:delText>
        </w:r>
        <w:r w:rsidDel="006B037E">
          <w:rPr>
            <w:b/>
          </w:rPr>
          <w:delText>pecimen</w:delText>
        </w:r>
        <w:r w:rsidR="001D7210" w:rsidDel="006B037E">
          <w:rPr>
            <w:b/>
          </w:rPr>
          <w:delText xml:space="preserve"> Part Groups</w:delText>
        </w:r>
        <w:r w:rsidRPr="00C46038" w:rsidDel="006B037E">
          <w:rPr>
            <w:b/>
          </w:rPr>
          <w:delText>:</w:delText>
        </w:r>
        <w:commentRangeEnd w:id="904"/>
        <w:r w:rsidRPr="00C46038" w:rsidDel="006B037E">
          <w:rPr>
            <w:rStyle w:val="CommentReference"/>
            <w:b/>
          </w:rPr>
          <w:commentReference w:id="904"/>
        </w:r>
      </w:del>
      <w:ins w:id="905" w:author="McDonald, Clem (NIH/NLM/LHC) [E]" w:date="2019-10-29T23:12:00Z">
        <w:del w:id="906" w:author="Lynch, Paul (NIH/NLM/LHC) [E]" w:date="2019-11-05T19:53:00Z">
          <w:r w:rsidR="0042626C" w:rsidDel="006B037E">
            <w:rPr>
              <w:b/>
            </w:rPr>
            <w:delText xml:space="preserve"> (Can use the exact chem rules </w:delText>
          </w:r>
        </w:del>
      </w:ins>
    </w:p>
    <w:p w14:paraId="2E82C1CD" w14:textId="000B1421" w:rsidR="007957C3" w:rsidRPr="0042626C" w:rsidDel="006B037E" w:rsidRDefault="007957C3" w:rsidP="007957C3">
      <w:pPr>
        <w:pStyle w:val="ListParagraph"/>
        <w:numPr>
          <w:ilvl w:val="0"/>
          <w:numId w:val="6"/>
        </w:numPr>
        <w:spacing w:after="120" w:line="240" w:lineRule="auto"/>
        <w:contextualSpacing w:val="0"/>
        <w:rPr>
          <w:del w:id="907" w:author="Lynch, Paul (NIH/NLM/LHC) [E]" w:date="2019-11-05T19:53:00Z"/>
          <w:i/>
          <w:rPrChange w:id="908" w:author="McDonald, Clem (NIH/NLM/LHC) [E]" w:date="2019-10-29T23:12:00Z">
            <w:rPr>
              <w:del w:id="909" w:author="Lynch, Paul (NIH/NLM/LHC) [E]" w:date="2019-11-05T19:53:00Z"/>
            </w:rPr>
          </w:rPrChange>
        </w:rPr>
      </w:pPr>
      <w:del w:id="910" w:author="Lynch, Paul (NIH/NLM/LHC) [E]" w:date="2019-11-05T19:53:00Z">
        <w:r w:rsidRPr="0042626C" w:rsidDel="006B037E">
          <w:rPr>
            <w:i/>
            <w:u w:val="single"/>
            <w:rPrChange w:id="911" w:author="McDonald, Clem (NIH/NLM/LHC) [E]" w:date="2019-10-29T23:12:00Z">
              <w:rPr>
                <w:u w:val="single"/>
              </w:rPr>
            </w:rPrChange>
          </w:rPr>
          <w:delText>Intravascular-any</w:delText>
        </w:r>
        <w:r w:rsidRPr="0042626C" w:rsidDel="006B037E">
          <w:rPr>
            <w:i/>
            <w:rPrChange w:id="912" w:author="McDonald, Clem (NIH/NLM/LHC) [E]" w:date="2019-10-29T23:12:00Z">
              <w:rPr/>
            </w:rPrChange>
          </w:rPr>
          <w:delText>: See the Cross-Class for the definition of this specimen group</w:delText>
        </w:r>
      </w:del>
    </w:p>
    <w:p w14:paraId="6951B3CE" w14:textId="08380A2D" w:rsidR="007957C3" w:rsidRPr="0042626C" w:rsidDel="006B037E" w:rsidRDefault="007957C3" w:rsidP="007957C3">
      <w:pPr>
        <w:pStyle w:val="ListParagraph"/>
        <w:numPr>
          <w:ilvl w:val="0"/>
          <w:numId w:val="6"/>
        </w:numPr>
        <w:spacing w:after="120" w:line="240" w:lineRule="auto"/>
        <w:contextualSpacing w:val="0"/>
        <w:rPr>
          <w:ins w:id="913" w:author="McDonald, Clem (NIH/NLM/LHC) [E]" w:date="2019-10-19T21:58:00Z"/>
          <w:del w:id="914" w:author="Lynch, Paul (NIH/NLM/LHC) [E]" w:date="2019-11-05T19:53:00Z"/>
          <w:i/>
          <w:rPrChange w:id="915" w:author="McDonald, Clem (NIH/NLM/LHC) [E]" w:date="2019-10-29T23:12:00Z">
            <w:rPr>
              <w:ins w:id="916" w:author="McDonald, Clem (NIH/NLM/LHC) [E]" w:date="2019-10-19T21:58:00Z"/>
              <w:del w:id="917" w:author="Lynch, Paul (NIH/NLM/LHC) [E]" w:date="2019-11-05T19:53:00Z"/>
              <w:rFonts w:ascii="Calibri" w:eastAsia="Times New Roman" w:hAnsi="Calibri" w:cs="Calibri"/>
              <w:color w:val="000000"/>
            </w:rPr>
          </w:rPrChange>
        </w:rPr>
      </w:pPr>
      <w:del w:id="918" w:author="Lynch, Paul (NIH/NLM/LHC) [E]" w:date="2019-11-05T19:53:00Z">
        <w:r w:rsidRPr="0042626C" w:rsidDel="006B037E">
          <w:rPr>
            <w:i/>
            <w:u w:val="single"/>
            <w:rPrChange w:id="919" w:author="McDonald, Clem (NIH/NLM/LHC) [E]" w:date="2019-10-29T23:12:00Z">
              <w:rPr>
                <w:u w:val="single"/>
              </w:rPr>
            </w:rPrChange>
          </w:rPr>
          <w:delText>OcularVitr fld</w:delText>
        </w:r>
        <w:r w:rsidRPr="0042626C" w:rsidDel="006B037E">
          <w:rPr>
            <w:i/>
            <w:rPrChange w:id="920" w:author="McDonald, Clem (NIH/NLM/LHC) [E]" w:date="2019-10-29T23:12:00Z">
              <w:rPr/>
            </w:rPrChange>
          </w:rPr>
          <w:delText>: See the Cross-Class specimen for the definition of this specimen group</w:delText>
        </w:r>
        <w:r w:rsidRPr="0042626C" w:rsidDel="006B037E">
          <w:rPr>
            <w:rFonts w:ascii="Calibri" w:eastAsia="Times New Roman" w:hAnsi="Calibri" w:cs="Calibri"/>
            <w:i/>
            <w:color w:val="000000"/>
            <w:rPrChange w:id="921" w:author="McDonald, Clem (NIH/NLM/LHC) [E]" w:date="2019-10-29T23:12:00Z">
              <w:rPr>
                <w:rFonts w:ascii="Calibri" w:eastAsia="Times New Roman" w:hAnsi="Calibri" w:cs="Calibri"/>
                <w:color w:val="000000"/>
              </w:rPr>
            </w:rPrChange>
          </w:rPr>
          <w:delText xml:space="preserve"> </w:delText>
        </w:r>
      </w:del>
    </w:p>
    <w:p w14:paraId="7E6BD9F9" w14:textId="25245C60" w:rsidR="00FC4E0F" w:rsidRPr="0042626C" w:rsidDel="00C2597B" w:rsidRDefault="00FC4E0F" w:rsidP="007957C3">
      <w:pPr>
        <w:pStyle w:val="ListParagraph"/>
        <w:numPr>
          <w:ilvl w:val="0"/>
          <w:numId w:val="6"/>
        </w:numPr>
        <w:spacing w:after="120" w:line="240" w:lineRule="auto"/>
        <w:contextualSpacing w:val="0"/>
        <w:rPr>
          <w:del w:id="922" w:author="Lynch, Paul (NIH/NLM/LHC) [E]" w:date="2019-11-05T18:49:00Z"/>
          <w:i/>
          <w:rPrChange w:id="923" w:author="McDonald, Clem (NIH/NLM/LHC) [E]" w:date="2019-10-29T23:12:00Z">
            <w:rPr>
              <w:del w:id="924" w:author="Lynch, Paul (NIH/NLM/LHC) [E]" w:date="2019-11-05T18:49:00Z"/>
            </w:rPr>
          </w:rPrChange>
        </w:rPr>
      </w:pPr>
      <w:ins w:id="925" w:author="McDonald, Clem (NIH/NLM/LHC) [E]" w:date="2019-10-19T21:58:00Z">
        <w:del w:id="926" w:author="Lynch, Paul (NIH/NLM/LHC) [E]" w:date="2019-11-05T18:49:00Z">
          <w:r w:rsidRPr="0042626C" w:rsidDel="00C2597B">
            <w:rPr>
              <w:i/>
              <w:u w:val="single"/>
              <w:rPrChange w:id="927" w:author="McDonald, Clem (NIH/NLM/LHC) [E]" w:date="2019-10-29T23:12:00Z">
                <w:rPr>
                  <w:u w:val="single"/>
                </w:rPr>
              </w:rPrChange>
            </w:rPr>
            <w:delText xml:space="preserve">Properties </w:delText>
          </w:r>
          <w:r w:rsidRPr="0042626C" w:rsidDel="00C2597B">
            <w:rPr>
              <w:i/>
              <w:rPrChange w:id="928" w:author="McDonald, Clem (NIH/NLM/LHC) [E]" w:date="2019-10-29T23:12:00Z">
                <w:rPr>
                  <w:u w:val="single"/>
                </w:rPr>
              </w:rPrChange>
            </w:rPr>
            <w:delText xml:space="preserve">: same as </w:delText>
          </w:r>
          <w:r w:rsidRPr="0042626C" w:rsidDel="00C2597B">
            <w:rPr>
              <w:i/>
              <w:rPrChange w:id="929" w:author="McDonald, Clem (NIH/NLM/LHC) [E]" w:date="2019-10-29T23:12:00Z">
                <w:rPr/>
              </w:rPrChange>
            </w:rPr>
            <w:delText xml:space="preserve">Chem ( with </w:delText>
          </w:r>
        </w:del>
      </w:ins>
      <w:ins w:id="930" w:author="McDonald, Clem (NIH/NLM/LHC) [E]" w:date="2019-10-19T21:59:00Z">
        <w:del w:id="931" w:author="Lynch, Paul (NIH/NLM/LHC) [E]" w:date="2019-11-05T18:49:00Z">
          <w:r w:rsidRPr="0042626C" w:rsidDel="00C2597B">
            <w:rPr>
              <w:i/>
              <w:rPrChange w:id="932" w:author="McDonald, Clem (NIH/NLM/LHC) [E]" w:date="2019-10-29T23:12:00Z">
                <w:rPr/>
              </w:rPrChange>
            </w:rPr>
            <w:delText xml:space="preserve">unification of mass and substance) </w:delText>
          </w:r>
        </w:del>
      </w:ins>
      <w:ins w:id="933" w:author="McDonald, Clem (NIH/NLM/LHC) [E]" w:date="2019-10-19T21:58:00Z">
        <w:del w:id="934" w:author="Lynch, Paul (NIH/NLM/LHC) [E]" w:date="2019-11-05T18:49:00Z">
          <w:r w:rsidRPr="0042626C" w:rsidDel="00C2597B">
            <w:rPr>
              <w:i/>
              <w:rPrChange w:id="935" w:author="McDonald, Clem (NIH/NLM/LHC) [E]" w:date="2019-10-29T23:12:00Z">
                <w:rPr/>
              </w:rPrChange>
            </w:rPr>
            <w:delText xml:space="preserve">except no </w:delText>
          </w:r>
        </w:del>
      </w:ins>
      <w:ins w:id="936" w:author="McDonald, Clem (NIH/NLM/LHC) [E]" w:date="2019-10-19T21:59:00Z">
        <w:del w:id="937" w:author="Lynch, Paul (NIH/NLM/LHC) [E]" w:date="2019-11-05T18:49:00Z">
          <w:r w:rsidRPr="0042626C" w:rsidDel="00C2597B">
            <w:rPr>
              <w:i/>
              <w:rPrChange w:id="938" w:author="McDonald, Clem (NIH/NLM/LHC) [E]" w:date="2019-10-29T23:12:00Z">
                <w:rPr/>
              </w:rPrChange>
            </w:rPr>
            <w:delText>distinction</w:delText>
          </w:r>
        </w:del>
      </w:ins>
      <w:ins w:id="939" w:author="McDonald, Clem (NIH/NLM/LHC) [E]" w:date="2019-10-19T21:58:00Z">
        <w:del w:id="940" w:author="Lynch, Paul (NIH/NLM/LHC) [E]" w:date="2019-11-05T18:49:00Z">
          <w:r w:rsidRPr="0042626C" w:rsidDel="00C2597B">
            <w:rPr>
              <w:i/>
              <w:rPrChange w:id="941" w:author="McDonald, Clem (NIH/NLM/LHC) [E]" w:date="2019-10-29T23:12:00Z">
                <w:rPr/>
              </w:rPrChange>
            </w:rPr>
            <w:delText xml:space="preserve"> </w:delText>
          </w:r>
        </w:del>
      </w:ins>
      <w:ins w:id="942" w:author="McDonald, Clem (NIH/NLM/LHC) [E]" w:date="2019-10-19T21:59:00Z">
        <w:del w:id="943" w:author="Lynch, Paul (NIH/NLM/LHC) [E]" w:date="2019-11-05T18:49:00Z">
          <w:r w:rsidRPr="0042626C" w:rsidDel="00C2597B">
            <w:rPr>
              <w:i/>
              <w:rPrChange w:id="944" w:author="McDonald, Clem (NIH/NLM/LHC) [E]" w:date="2019-10-29T23:12:00Z">
                <w:rPr/>
              </w:rPrChange>
            </w:rPr>
            <w:delText xml:space="preserve">related to oxygen terms because there are no such terms in Drug tox </w:delText>
          </w:r>
        </w:del>
      </w:ins>
    </w:p>
    <w:p w14:paraId="0A961421" w14:textId="68EB05BC" w:rsidR="007957C3" w:rsidDel="006B037E" w:rsidRDefault="007957C3" w:rsidP="007957C3">
      <w:pPr>
        <w:spacing w:after="0" w:line="240" w:lineRule="auto"/>
        <w:rPr>
          <w:del w:id="945" w:author="Lynch, Paul (NIH/NLM/LHC) [E]" w:date="2019-11-05T19:53:00Z"/>
          <w:b/>
        </w:rPr>
      </w:pPr>
    </w:p>
    <w:p w14:paraId="3A8EF467" w14:textId="1553ED2D" w:rsidR="007957C3" w:rsidDel="006B037E" w:rsidRDefault="007957C3" w:rsidP="007957C3">
      <w:pPr>
        <w:spacing w:after="0" w:line="240" w:lineRule="auto"/>
        <w:rPr>
          <w:del w:id="946" w:author="Lynch, Paul (NIH/NLM/LHC) [E]" w:date="2019-11-05T19:53:00Z"/>
        </w:rPr>
      </w:pPr>
      <w:del w:id="947" w:author="Lynch, Paul (NIH/NLM/LHC) [E]" w:date="2019-11-05T19:53:00Z">
        <w:r w:rsidDel="006B037E">
          <w:rPr>
            <w:b/>
          </w:rPr>
          <w:delText xml:space="preserve">DRUG/TOX </w:delText>
        </w:r>
        <w:r w:rsidRPr="00C46038" w:rsidDel="006B037E">
          <w:rPr>
            <w:b/>
          </w:rPr>
          <w:delText>Method</w:delText>
        </w:r>
        <w:r w:rsidR="001D7210" w:rsidDel="006B037E">
          <w:rPr>
            <w:b/>
          </w:rPr>
          <w:delText xml:space="preserve"> Part Groups</w:delText>
        </w:r>
        <w:r w:rsidRPr="00C46038" w:rsidDel="006B037E">
          <w:rPr>
            <w:b/>
          </w:rPr>
          <w:delText>:</w:delText>
        </w:r>
        <w:r w:rsidDel="006B037E">
          <w:delText xml:space="preserve"> </w:delText>
        </w:r>
      </w:del>
    </w:p>
    <w:p w14:paraId="1942F906" w14:textId="31AA5EF4" w:rsidR="007957C3" w:rsidRPr="00D62CCF" w:rsidDel="006B037E" w:rsidRDefault="007957C3" w:rsidP="007957C3">
      <w:pPr>
        <w:pStyle w:val="ListParagraph"/>
        <w:numPr>
          <w:ilvl w:val="0"/>
          <w:numId w:val="4"/>
        </w:numPr>
        <w:spacing w:after="0" w:line="240" w:lineRule="auto"/>
        <w:rPr>
          <w:del w:id="948" w:author="Lynch, Paul (NIH/NLM/LHC) [E]" w:date="2019-11-05T19:53:00Z"/>
          <w:u w:val="single"/>
        </w:rPr>
      </w:pPr>
      <w:del w:id="949" w:author="Lynch, Paul (NIH/NLM/LHC) [E]" w:date="2019-11-05T19:53:00Z">
        <w:r w:rsidDel="006B037E">
          <w:rPr>
            <w:u w:val="single"/>
          </w:rPr>
          <w:delText>Drug/Tox-</w:delText>
        </w:r>
        <w:r w:rsidRPr="00D62CCF" w:rsidDel="006B037E">
          <w:rPr>
            <w:u w:val="single"/>
          </w:rPr>
          <w:delText>Method-Other</w:delText>
        </w:r>
        <w:r w:rsidDel="006B037E">
          <w:delText xml:space="preserve">: </w:delText>
        </w:r>
      </w:del>
      <w:ins w:id="950" w:author="McDonald, Clem (NIH/NLM/LHC) [E]" w:date="2019-10-19T22:12:00Z">
        <w:del w:id="951" w:author="Lynch, Paul (NIH/NLM/LHC) [E]" w:date="2019-11-05T19:53:00Z">
          <w:r w:rsidR="00096EA3" w:rsidDel="006B037E">
            <w:delText xml:space="preserve"> </w:delText>
          </w:r>
        </w:del>
        <w:del w:id="952" w:author="Lynch, Paul (NIH/NLM/LHC) [E]" w:date="2019-11-05T19:46:00Z">
          <w:r w:rsidR="00096EA3" w:rsidDel="003854B2">
            <w:delText>Ignore all method</w:delText>
          </w:r>
          <w:r w:rsidR="00D939CD" w:rsidDel="003854B2">
            <w:delText xml:space="preserve">s  except </w:delText>
          </w:r>
        </w:del>
      </w:ins>
      <w:ins w:id="953" w:author="McDonald, Clem (NIH/NLM/LHC) [E]" w:date="2019-10-29T23:27:00Z">
        <w:del w:id="954" w:author="Lynch, Paul (NIH/NLM/LHC) [E]" w:date="2019-11-05T19:46:00Z">
          <w:r w:rsidR="00D939CD" w:rsidDel="003854B2">
            <w:delText xml:space="preserve">keep as in </w:delText>
          </w:r>
        </w:del>
      </w:ins>
      <w:ins w:id="955" w:author="McDonald, Clem (NIH/NLM/LHC) [E]" w:date="2019-10-19T22:12:00Z">
        <w:del w:id="956" w:author="Lynch, Paul (NIH/NLM/LHC) [E]" w:date="2019-11-05T19:46:00Z">
          <w:r w:rsidR="00D939CD" w:rsidDel="003854B2">
            <w:delText xml:space="preserve"> Chem, keep Method:screen*, method:confirm* </w:delText>
          </w:r>
        </w:del>
      </w:ins>
      <w:ins w:id="957" w:author="McDonald, Clem (NIH/NLM/LHC) [E]" w:date="2019-10-29T23:27:00Z">
        <w:del w:id="958" w:author="Lynch, Paul (NIH/NLM/LHC) [E]" w:date="2019-11-05T19:46:00Z">
          <w:r w:rsidR="00D939CD" w:rsidDel="003854B2">
            <w:delText>separate.</w:delText>
          </w:r>
        </w:del>
      </w:ins>
      <w:ins w:id="959" w:author="McDonald, Clem (NIH/NLM/LHC) [E]" w:date="2019-10-29T23:29:00Z">
        <w:del w:id="960" w:author="Lynch, Paul (NIH/NLM/LHC) [E]" w:date="2019-11-05T19:46:00Z">
          <w:r w:rsidR="00D939CD" w:rsidDel="003854B2">
            <w:delText xml:space="preserve"> (this is same as in chem because the special cases called out in Chem don’t exist in drug/tox</w:delText>
          </w:r>
        </w:del>
      </w:ins>
      <w:del w:id="961" w:author="Lynch, Paul (NIH/NLM/LHC) [E]" w:date="2019-11-05T19:53:00Z">
        <w:r w:rsidDel="006B037E">
          <w:delText xml:space="preserve">All methods except for the DRUG/TOX methods that have Confirm, Screen or thresholds, e.g.  &gt;250mg in the Method name. </w:delText>
        </w:r>
      </w:del>
    </w:p>
    <w:p w14:paraId="39581A58" w14:textId="2C693BE5" w:rsidR="007957C3" w:rsidDel="006B037E" w:rsidRDefault="007957C3" w:rsidP="007957C3">
      <w:pPr>
        <w:spacing w:after="0" w:line="240" w:lineRule="auto"/>
        <w:rPr>
          <w:ins w:id="962" w:author="McDonald, Clem (NIH/NLM/LHC) [E]" w:date="2019-10-29T23:28:00Z"/>
          <w:del w:id="963" w:author="Lynch, Paul (NIH/NLM/LHC) [E]" w:date="2019-11-05T19:53:00Z"/>
          <w:b/>
        </w:rPr>
      </w:pPr>
    </w:p>
    <w:p w14:paraId="303A524A" w14:textId="6046BC31" w:rsidR="00427397" w:rsidRPr="00C46038" w:rsidRDefault="00427397" w:rsidP="00427397">
      <w:pPr>
        <w:spacing w:after="0" w:line="240" w:lineRule="auto"/>
        <w:rPr>
          <w:ins w:id="964" w:author="Lynch, Paul (NIH/NLM/LHC) [E]" w:date="2019-11-05T19:13:00Z"/>
          <w:b/>
        </w:rPr>
      </w:pPr>
      <w:ins w:id="965" w:author="Lynch, Paul (NIH/NLM/LHC) [E]" w:date="2019-11-05T19:13:00Z">
        <w:r>
          <w:rPr>
            <w:b/>
          </w:rPr>
          <w:t>DRUG/TOX Scale Part Groups</w:t>
        </w:r>
        <w:r w:rsidRPr="00C46038">
          <w:rPr>
            <w:b/>
          </w:rPr>
          <w:t>:</w:t>
        </w:r>
        <w:r>
          <w:rPr>
            <w:b/>
          </w:rPr>
          <w:t xml:space="preserve"> </w:t>
        </w:r>
      </w:ins>
    </w:p>
    <w:p w14:paraId="4873ABA9" w14:textId="06BCEC44" w:rsidR="00427397" w:rsidRPr="00BF2F28" w:rsidRDefault="000073BE" w:rsidP="00427397">
      <w:pPr>
        <w:pStyle w:val="ListParagraph"/>
        <w:numPr>
          <w:ilvl w:val="0"/>
          <w:numId w:val="7"/>
        </w:numPr>
        <w:spacing w:after="0" w:line="240" w:lineRule="auto"/>
        <w:rPr>
          <w:ins w:id="966" w:author="Lynch, Paul (NIH/NLM/LHC) [E]" w:date="2019-11-05T19:13:00Z"/>
        </w:rPr>
      </w:pPr>
      <w:ins w:id="967" w:author="Lynch, Paul (NIH/NLM/LHC) [E]" w:date="2019-11-15T17:18:00Z">
        <w:r w:rsidRPr="00BF2F28">
          <w:rPr>
            <w:rPrChange w:id="968" w:author="Lynch, Paul (NIH/NLM/LHC) [E]" w:date="2019-12-03T16:58:00Z">
              <w:rPr>
                <w:highlight w:val="yellow"/>
              </w:rPr>
            </w:rPrChange>
          </w:rPr>
          <w:t>Use Cross-Class Scale group OrdNomNarDoc</w:t>
        </w:r>
      </w:ins>
    </w:p>
    <w:p w14:paraId="03F78088" w14:textId="087FF72E" w:rsidR="00D939CD" w:rsidDel="00427397" w:rsidRDefault="00D939CD" w:rsidP="007957C3">
      <w:pPr>
        <w:spacing w:after="0" w:line="240" w:lineRule="auto"/>
        <w:rPr>
          <w:ins w:id="969" w:author="McDonald, Clem (NIH/NLM/LHC) [E]" w:date="2019-10-29T23:28:00Z"/>
          <w:del w:id="970" w:author="Lynch, Paul (NIH/NLM/LHC) [E]" w:date="2019-11-05T19:13:00Z"/>
          <w:b/>
        </w:rPr>
      </w:pPr>
      <w:ins w:id="971" w:author="McDonald, Clem (NIH/NLM/LHC) [E]" w:date="2019-10-29T23:28:00Z">
        <w:del w:id="972" w:author="Lynch, Paul (NIH/NLM/LHC) [E]" w:date="2019-11-05T19:13:00Z">
          <w:r w:rsidDel="00427397">
            <w:rPr>
              <w:b/>
            </w:rPr>
            <w:delText xml:space="preserve">Thinks we could mix Scale:QN and Scale:ORD  togeteher in drug tox. </w:delText>
          </w:r>
        </w:del>
      </w:ins>
    </w:p>
    <w:p w14:paraId="490A9DB9" w14:textId="77777777" w:rsidR="00D939CD" w:rsidRDefault="00D939CD" w:rsidP="007957C3">
      <w:pPr>
        <w:spacing w:after="0" w:line="240" w:lineRule="auto"/>
        <w:rPr>
          <w:b/>
        </w:rPr>
      </w:pPr>
    </w:p>
    <w:p w14:paraId="3751A484" w14:textId="7329A4B5" w:rsidR="007957C3" w:rsidRPr="00C46038" w:rsidDel="006B037E" w:rsidRDefault="007957C3" w:rsidP="007957C3">
      <w:pPr>
        <w:spacing w:after="0" w:line="240" w:lineRule="auto"/>
        <w:rPr>
          <w:del w:id="973" w:author="Lynch, Paul (NIH/NLM/LHC) [E]" w:date="2019-11-05T19:52:00Z"/>
          <w:b/>
        </w:rPr>
      </w:pPr>
      <w:del w:id="974" w:author="Lynch, Paul (NIH/NLM/LHC) [E]" w:date="2019-11-05T19:52:00Z">
        <w:r w:rsidDel="006B037E">
          <w:rPr>
            <w:b/>
          </w:rPr>
          <w:delText xml:space="preserve">DRUG/TOX </w:delText>
        </w:r>
        <w:r w:rsidRPr="00C46038" w:rsidDel="006B037E">
          <w:rPr>
            <w:b/>
          </w:rPr>
          <w:delText>Property</w:delText>
        </w:r>
        <w:r w:rsidR="001D7210" w:rsidDel="006B037E">
          <w:rPr>
            <w:b/>
          </w:rPr>
          <w:delText xml:space="preserve"> Part Groups</w:delText>
        </w:r>
        <w:r w:rsidRPr="00C46038" w:rsidDel="006B037E">
          <w:rPr>
            <w:b/>
          </w:rPr>
          <w:delText>:</w:delText>
        </w:r>
        <w:r w:rsidDel="006B037E">
          <w:rPr>
            <w:b/>
          </w:rPr>
          <w:delText xml:space="preserve"> </w:delText>
        </w:r>
      </w:del>
    </w:p>
    <w:p w14:paraId="52211B6B" w14:textId="3CC495BA" w:rsidR="007957C3" w:rsidDel="006B037E" w:rsidRDefault="00096EA3" w:rsidP="007957C3">
      <w:pPr>
        <w:pStyle w:val="ListParagraph"/>
        <w:numPr>
          <w:ilvl w:val="0"/>
          <w:numId w:val="7"/>
        </w:numPr>
        <w:spacing w:after="0" w:line="240" w:lineRule="auto"/>
        <w:rPr>
          <w:del w:id="975" w:author="Lynch, Paul (NIH/NLM/LHC) [E]" w:date="2019-11-05T19:52:00Z"/>
        </w:rPr>
      </w:pPr>
      <w:ins w:id="976" w:author="McDonald, Clem (NIH/NLM/LHC) [E]" w:date="2019-10-19T22:12:00Z">
        <w:del w:id="977" w:author="Lynch, Paul (NIH/NLM/LHC) [E]" w:date="2019-11-05T19:52:00Z">
          <w:r w:rsidDel="006B037E">
            <w:rPr>
              <w:u w:val="single"/>
            </w:rPr>
            <w:delText xml:space="preserve">Same as Chemistry </w:delText>
          </w:r>
        </w:del>
      </w:ins>
      <w:del w:id="978" w:author="Lynch, Paul (NIH/NLM/LHC) [E]" w:date="2019-11-05T19:52:00Z">
        <w:r w:rsidR="007957C3" w:rsidRPr="007A7D96" w:rsidDel="006B037E">
          <w:rPr>
            <w:u w:val="single"/>
          </w:rPr>
          <w:delText>PrMCnc</w:delText>
        </w:r>
        <w:r w:rsidR="007957C3" w:rsidRPr="00A61E76" w:rsidDel="006B037E">
          <w:delText>:</w:delText>
        </w:r>
        <w:r w:rsidR="007957C3" w:rsidDel="006B037E">
          <w:delText xml:space="preserve"> PrThr, MCnc</w:delText>
        </w:r>
      </w:del>
    </w:p>
    <w:p w14:paraId="5B25ABF0" w14:textId="77777777" w:rsidR="007957C3" w:rsidRDefault="007957C3" w:rsidP="007957C3">
      <w:pPr>
        <w:spacing w:after="0" w:line="240" w:lineRule="auto"/>
        <w:rPr>
          <w:b/>
        </w:rPr>
      </w:pPr>
    </w:p>
    <w:p w14:paraId="4F420EBF" w14:textId="4D68DD83" w:rsidR="002F1B27" w:rsidRPr="00B71DD4" w:rsidDel="003B455F" w:rsidRDefault="001D7210">
      <w:pPr>
        <w:pStyle w:val="Heading2"/>
        <w:rPr>
          <w:del w:id="979" w:author="Lynch, Paul (NIH/NLM/LHC) [E]" w:date="2019-11-22T22:53:00Z"/>
          <w:rPrChange w:id="980" w:author="McDonald, Clem (NIH/NLM/LHC) [E]" w:date="2019-10-19T22:43:00Z">
            <w:rPr>
              <w:del w:id="981" w:author="Lynch, Paul (NIH/NLM/LHC) [E]" w:date="2019-11-22T22:53:00Z"/>
              <w:b w:val="0"/>
              <w:sz w:val="28"/>
              <w:szCs w:val="28"/>
            </w:rPr>
          </w:rPrChange>
        </w:rPr>
      </w:pPr>
      <w:r w:rsidRPr="00B71DD4">
        <w:rPr>
          <w:b w:val="0"/>
          <w:rPrChange w:id="982" w:author="McDonald, Clem (NIH/NLM/LHC) [E]" w:date="2019-10-19T22:43:00Z">
            <w:rPr>
              <w:b w:val="0"/>
              <w:sz w:val="28"/>
              <w:szCs w:val="28"/>
            </w:rPr>
          </w:rPrChange>
        </w:rPr>
        <w:t xml:space="preserve">Class: </w:t>
      </w:r>
      <w:r w:rsidR="002F1B27" w:rsidRPr="0017525A">
        <w:rPr>
          <w:b w:val="0"/>
          <w:rPrChange w:id="983" w:author="Lynch, Paul (NIH/NLM/LHC) [E]" w:date="2019-12-03T17:00:00Z">
            <w:rPr>
              <w:b w:val="0"/>
              <w:sz w:val="28"/>
              <w:szCs w:val="28"/>
            </w:rPr>
          </w:rPrChange>
        </w:rPr>
        <w:t>F</w:t>
      </w:r>
      <w:r w:rsidRPr="0017525A">
        <w:rPr>
          <w:b w:val="0"/>
          <w:rPrChange w:id="984" w:author="Lynch, Paul (NIH/NLM/LHC) [E]" w:date="2019-12-03T17:00:00Z">
            <w:rPr>
              <w:b w:val="0"/>
              <w:sz w:val="28"/>
              <w:szCs w:val="28"/>
            </w:rPr>
          </w:rPrChange>
        </w:rPr>
        <w:t>ERT</w:t>
      </w:r>
      <w:r w:rsidR="002F1B27" w:rsidRPr="00B71DD4">
        <w:rPr>
          <w:b w:val="0"/>
          <w:rPrChange w:id="985" w:author="McDonald, Clem (NIH/NLM/LHC) [E]" w:date="2019-10-19T22:43:00Z">
            <w:rPr>
              <w:b w:val="0"/>
              <w:sz w:val="28"/>
              <w:szCs w:val="28"/>
            </w:rPr>
          </w:rPrChange>
        </w:rPr>
        <w:t xml:space="preserve"> </w:t>
      </w:r>
    </w:p>
    <w:p w14:paraId="343C9931" w14:textId="726A80C5" w:rsidR="001D7210" w:rsidRPr="00C46038" w:rsidDel="003B455F" w:rsidRDefault="001D7210">
      <w:pPr>
        <w:pStyle w:val="Heading2"/>
        <w:rPr>
          <w:del w:id="986" w:author="Lynch, Paul (NIH/NLM/LHC) [E]" w:date="2019-11-22T22:53:00Z"/>
        </w:rPr>
        <w:pPrChange w:id="987" w:author="Lynch, Paul (NIH/NLM/LHC) [E]" w:date="2019-12-03T17:00:00Z">
          <w:pPr>
            <w:spacing w:after="0" w:line="240" w:lineRule="auto"/>
          </w:pPr>
        </w:pPrChange>
      </w:pPr>
      <w:del w:id="988" w:author="Lynch, Paul (NIH/NLM/LHC) [E]" w:date="2019-11-22T22:53:00Z">
        <w:r w:rsidDel="003B455F">
          <w:delText xml:space="preserve">FERT </w:delText>
        </w:r>
        <w:r w:rsidRPr="00C46038" w:rsidDel="003B455F">
          <w:delText>Property</w:delText>
        </w:r>
        <w:r w:rsidDel="003B455F">
          <w:delText xml:space="preserve"> Part Groups</w:delText>
        </w:r>
        <w:r w:rsidRPr="00C46038" w:rsidDel="003B455F">
          <w:delText>:</w:delText>
        </w:r>
        <w:r w:rsidDel="003B455F">
          <w:delText xml:space="preserve"> </w:delText>
        </w:r>
      </w:del>
    </w:p>
    <w:p w14:paraId="13CDC48B" w14:textId="5DF03F66" w:rsidR="001D7210" w:rsidDel="003B455F" w:rsidRDefault="001D7210">
      <w:pPr>
        <w:pStyle w:val="Heading2"/>
        <w:rPr>
          <w:del w:id="989" w:author="Lynch, Paul (NIH/NLM/LHC) [E]" w:date="2019-11-22T22:53:00Z"/>
        </w:rPr>
        <w:pPrChange w:id="990" w:author="Lynch, Paul (NIH/NLM/LHC) [E]" w:date="2019-12-03T17:00:00Z">
          <w:pPr>
            <w:pStyle w:val="ListParagraph"/>
            <w:numPr>
              <w:numId w:val="7"/>
            </w:numPr>
            <w:spacing w:after="0" w:line="240" w:lineRule="auto"/>
            <w:ind w:hanging="360"/>
          </w:pPr>
        </w:pPrChange>
      </w:pPr>
      <w:del w:id="991" w:author="Lynch, Paul (NIH/NLM/LHC) [E]" w:date="2019-11-22T22:53:00Z">
        <w:r w:rsidRPr="007A7D96" w:rsidDel="003B455F">
          <w:rPr>
            <w:u w:val="single"/>
          </w:rPr>
          <w:delText>PrMCnc</w:delText>
        </w:r>
        <w:r w:rsidRPr="00A61E76" w:rsidDel="003B455F">
          <w:delText>:</w:delText>
        </w:r>
        <w:r w:rsidDel="003B455F">
          <w:delText xml:space="preserve"> PrThr, MCnc</w:delText>
        </w:r>
      </w:del>
    </w:p>
    <w:p w14:paraId="57F9D6DF" w14:textId="77777777" w:rsidR="0009518C" w:rsidRPr="0009518C" w:rsidRDefault="0009518C">
      <w:pPr>
        <w:pStyle w:val="Heading2"/>
        <w:pPrChange w:id="992" w:author="Lynch, Paul (NIH/NLM/LHC) [E]" w:date="2019-12-03T17:00:00Z">
          <w:pPr>
            <w:pStyle w:val="ListParagraph"/>
            <w:spacing w:after="0" w:line="240" w:lineRule="auto"/>
          </w:pPr>
        </w:pPrChange>
      </w:pPr>
    </w:p>
    <w:p w14:paraId="26B502B4" w14:textId="77777777" w:rsidR="0009518C" w:rsidRPr="00C46038" w:rsidRDefault="0009518C" w:rsidP="0009518C">
      <w:pPr>
        <w:spacing w:after="0" w:line="240" w:lineRule="auto"/>
        <w:rPr>
          <w:b/>
        </w:rPr>
      </w:pPr>
      <w:r>
        <w:rPr>
          <w:b/>
        </w:rPr>
        <w:t>FERT Method Part Groups</w:t>
      </w:r>
      <w:r w:rsidRPr="00C46038">
        <w:rPr>
          <w:b/>
        </w:rPr>
        <w:t>:</w:t>
      </w:r>
      <w:r>
        <w:rPr>
          <w:b/>
        </w:rPr>
        <w:t xml:space="preserve"> </w:t>
      </w:r>
    </w:p>
    <w:p w14:paraId="09357721" w14:textId="37C61346" w:rsidR="0009518C" w:rsidRDefault="0009518C" w:rsidP="0009518C">
      <w:pPr>
        <w:pStyle w:val="ListParagraph"/>
        <w:numPr>
          <w:ilvl w:val="0"/>
          <w:numId w:val="7"/>
        </w:numPr>
        <w:spacing w:after="0" w:line="240" w:lineRule="auto"/>
      </w:pPr>
      <w:del w:id="993" w:author="Lynch, Paul (NIH/NLM/LHC) [E]" w:date="2019-12-03T17:02:00Z">
        <w:r w:rsidRPr="00B0364E" w:rsidDel="00302783">
          <w:rPr>
            <w:rPrChange w:id="994" w:author="Lynch, Paul (NIH/NLM/LHC) [E]" w:date="2019-12-03T17:02:00Z">
              <w:rPr>
                <w:u w:val="single"/>
              </w:rPr>
            </w:rPrChange>
          </w:rPr>
          <w:delText>Method</w:delText>
        </w:r>
        <w:r w:rsidRPr="00B0364E" w:rsidDel="00302783">
          <w:delText>-other: e</w:delText>
        </w:r>
      </w:del>
      <w:ins w:id="995" w:author="Lynch, Paul (NIH/NLM/LHC) [E]" w:date="2019-12-03T17:02:00Z">
        <w:r w:rsidR="00302783" w:rsidRPr="00B0364E">
          <w:rPr>
            <w:rPrChange w:id="996" w:author="Lynch, Paul (NIH/NLM/LHC) [E]" w:date="2019-12-03T17:02:00Z">
              <w:rPr>
                <w:u w:val="single"/>
              </w:rPr>
            </w:rPrChange>
          </w:rPr>
          <w:t>E</w:t>
        </w:r>
      </w:ins>
      <w:r>
        <w:t>quivalence all methods, including NULL methods</w:t>
      </w:r>
      <w:ins w:id="997" w:author="Lynch, Paul (NIH/NLM/LHC) [E]" w:date="2019-12-03T17:02:00Z">
        <w:r w:rsidR="00B0364E">
          <w:t>.</w:t>
        </w:r>
      </w:ins>
    </w:p>
    <w:p w14:paraId="6327E841" w14:textId="77777777" w:rsidR="0009518C" w:rsidRPr="00C46038" w:rsidRDefault="0009518C" w:rsidP="0009518C">
      <w:pPr>
        <w:spacing w:after="0" w:line="240" w:lineRule="auto"/>
        <w:rPr>
          <w:b/>
        </w:rPr>
      </w:pPr>
      <w:r>
        <w:rPr>
          <w:b/>
        </w:rPr>
        <w:t>FERT Scale Part Groups</w:t>
      </w:r>
      <w:r w:rsidRPr="00C46038">
        <w:rPr>
          <w:b/>
        </w:rPr>
        <w:t>:</w:t>
      </w:r>
      <w:r>
        <w:rPr>
          <w:b/>
        </w:rPr>
        <w:t xml:space="preserve"> </w:t>
      </w:r>
    </w:p>
    <w:p w14:paraId="0D05F975" w14:textId="20D20F33" w:rsidR="0009518C" w:rsidRPr="00A46EE7" w:rsidRDefault="000073BE" w:rsidP="0009518C">
      <w:pPr>
        <w:pStyle w:val="ListParagraph"/>
        <w:numPr>
          <w:ilvl w:val="0"/>
          <w:numId w:val="7"/>
        </w:numPr>
        <w:spacing w:after="0" w:line="240" w:lineRule="auto"/>
      </w:pPr>
      <w:ins w:id="998" w:author="Lynch, Paul (NIH/NLM/LHC) [E]" w:date="2019-11-15T17:18:00Z">
        <w:r w:rsidRPr="00A46EE7">
          <w:rPr>
            <w:rPrChange w:id="999" w:author="Lynch, Paul (NIH/NLM/LHC) [E]" w:date="2019-11-22T23:18:00Z">
              <w:rPr>
                <w:highlight w:val="yellow"/>
              </w:rPr>
            </w:rPrChange>
          </w:rPr>
          <w:t>Use Cross-Class Scale group OrdNomNarDoc</w:t>
        </w:r>
        <w:r w:rsidRPr="00A46EE7" w:rsidDel="000073BE">
          <w:rPr>
            <w:u w:val="single"/>
          </w:rPr>
          <w:t xml:space="preserve"> </w:t>
        </w:r>
      </w:ins>
      <w:del w:id="1000" w:author="Lynch, Paul (NIH/NLM/LHC) [E]" w:date="2019-11-15T17:18:00Z">
        <w:r w:rsidR="0009518C" w:rsidRPr="00A46EE7" w:rsidDel="000073BE">
          <w:rPr>
            <w:u w:val="single"/>
          </w:rPr>
          <w:delText>OrdQn</w:delText>
        </w:r>
        <w:r w:rsidR="0009518C" w:rsidRPr="00A46EE7" w:rsidDel="000073BE">
          <w:delText>: Ord, Qn</w:delText>
        </w:r>
      </w:del>
    </w:p>
    <w:p w14:paraId="17BBC0B4" w14:textId="77777777" w:rsidR="00C90ABA" w:rsidRDefault="00C90ABA" w:rsidP="007957C3">
      <w:pPr>
        <w:spacing w:after="0" w:line="240" w:lineRule="auto"/>
        <w:rPr>
          <w:ins w:id="1001" w:author="Lynch, Paul (NIH/NLM/LHC) [E]" w:date="2019-12-03T18:16:00Z"/>
          <w:b/>
        </w:rPr>
      </w:pPr>
      <w:r>
        <w:rPr>
          <w:rStyle w:val="CommentReference"/>
        </w:rPr>
        <w:commentReference w:id="1002"/>
      </w:r>
      <w:r>
        <w:rPr>
          <w:rStyle w:val="CommentReference"/>
        </w:rPr>
        <w:commentReference w:id="1003"/>
      </w:r>
    </w:p>
    <w:p w14:paraId="393FA9F0" w14:textId="6CC33456" w:rsidR="0009518C" w:rsidRPr="00C46038" w:rsidDel="00C95B5B" w:rsidRDefault="0009518C" w:rsidP="0009518C">
      <w:pPr>
        <w:spacing w:after="0" w:line="240" w:lineRule="auto"/>
        <w:rPr>
          <w:del w:id="1004" w:author="Lynch, Paul (NIH/NLM/LHC) [E]" w:date="2019-12-03T17:00:00Z"/>
          <w:b/>
        </w:rPr>
      </w:pPr>
      <w:del w:id="1005" w:author="Lynch, Paul (NIH/NLM/LHC) [E]" w:date="2019-12-03T17:00:00Z">
        <w:r w:rsidDel="00C95B5B">
          <w:rPr>
            <w:b/>
          </w:rPr>
          <w:delText xml:space="preserve">FERT </w:delText>
        </w:r>
        <w:r w:rsidRPr="00C46038" w:rsidDel="00C95B5B">
          <w:rPr>
            <w:b/>
          </w:rPr>
          <w:delText>Property</w:delText>
        </w:r>
        <w:r w:rsidDel="00C95B5B">
          <w:rPr>
            <w:b/>
          </w:rPr>
          <w:delText xml:space="preserve"> Part Groups</w:delText>
        </w:r>
        <w:r w:rsidRPr="00C46038" w:rsidDel="00C95B5B">
          <w:rPr>
            <w:b/>
          </w:rPr>
          <w:delText>:</w:delText>
        </w:r>
        <w:r w:rsidDel="00C95B5B">
          <w:rPr>
            <w:b/>
          </w:rPr>
          <w:delText xml:space="preserve"> </w:delText>
        </w:r>
      </w:del>
    </w:p>
    <w:p w14:paraId="5A672B03" w14:textId="55171310" w:rsidR="0009518C" w:rsidRPr="00161397" w:rsidDel="00C95B5B" w:rsidRDefault="0009518C" w:rsidP="005B5C22">
      <w:pPr>
        <w:pStyle w:val="ListParagraph"/>
        <w:numPr>
          <w:ilvl w:val="0"/>
          <w:numId w:val="7"/>
        </w:numPr>
        <w:spacing w:after="0" w:line="240" w:lineRule="auto"/>
        <w:rPr>
          <w:del w:id="1006" w:author="Lynch, Paul (NIH/NLM/LHC) [E]" w:date="2019-12-03T17:00:00Z"/>
          <w:highlight w:val="yellow"/>
          <w:rPrChange w:id="1007" w:author="Lynch, Paul (NIH/NLM/LHC) [E]" w:date="2019-12-03T16:02:00Z">
            <w:rPr>
              <w:del w:id="1008" w:author="Lynch, Paul (NIH/NLM/LHC) [E]" w:date="2019-12-03T17:00:00Z"/>
            </w:rPr>
          </w:rPrChange>
        </w:rPr>
      </w:pPr>
      <w:del w:id="1009" w:author="Lynch, Paul (NIH/NLM/LHC) [E]" w:date="2019-12-03T17:00:00Z">
        <w:r w:rsidRPr="00161397" w:rsidDel="00C95B5B">
          <w:rPr>
            <w:highlight w:val="yellow"/>
            <w:u w:val="single"/>
            <w:rPrChange w:id="1010" w:author="Lynch, Paul (NIH/NLM/LHC) [E]" w:date="2019-12-03T16:02:00Z">
              <w:rPr>
                <w:u w:val="single"/>
              </w:rPr>
            </w:rPrChange>
          </w:rPr>
          <w:delText>PrNCnc</w:delText>
        </w:r>
        <w:r w:rsidRPr="00161397" w:rsidDel="00C95B5B">
          <w:rPr>
            <w:highlight w:val="yellow"/>
            <w:rPrChange w:id="1011" w:author="Lynch, Paul (NIH/NLM/LHC) [E]" w:date="2019-12-03T16:02:00Z">
              <w:rPr/>
            </w:rPrChange>
          </w:rPr>
          <w:delText xml:space="preserve">: </w:delText>
        </w:r>
        <w:commentRangeStart w:id="1012"/>
        <w:r w:rsidRPr="00161397" w:rsidDel="00C95B5B">
          <w:rPr>
            <w:highlight w:val="yellow"/>
            <w:rPrChange w:id="1013" w:author="Lynch, Paul (NIH/NLM/LHC) [E]" w:date="2019-12-03T16:02:00Z">
              <w:rPr/>
            </w:rPrChange>
          </w:rPr>
          <w:delText>PrThr, NCnc</w:delText>
        </w:r>
        <w:commentRangeEnd w:id="1012"/>
        <w:r w:rsidR="006158FE" w:rsidRPr="00161397" w:rsidDel="00C95B5B">
          <w:rPr>
            <w:rStyle w:val="CommentReference"/>
            <w:highlight w:val="yellow"/>
            <w:rPrChange w:id="1014" w:author="Lynch, Paul (NIH/NLM/LHC) [E]" w:date="2019-12-03T16:02:00Z">
              <w:rPr>
                <w:rStyle w:val="CommentReference"/>
              </w:rPr>
            </w:rPrChange>
          </w:rPr>
          <w:commentReference w:id="1012"/>
        </w:r>
      </w:del>
    </w:p>
    <w:p w14:paraId="42E9EF3A" w14:textId="3730A4CD" w:rsidR="002F1B27" w:rsidDel="00C90ABA" w:rsidRDefault="002F1B27" w:rsidP="002F1B27">
      <w:pPr>
        <w:tabs>
          <w:tab w:val="left" w:pos="5953"/>
        </w:tabs>
        <w:rPr>
          <w:del w:id="1015" w:author="Lynch, Paul (NIH/NLM/LHC) [E]" w:date="2019-12-03T18:16:00Z"/>
        </w:rPr>
      </w:pPr>
      <w:commentRangeStart w:id="1016"/>
      <w:del w:id="1017" w:author="Lynch, Paul (NIH/NLM/LHC) [E]" w:date="2019-12-03T18:16:00Z">
        <w:r w:rsidDel="00C90ABA">
          <w:delText xml:space="preserve">Pay attention to classes. (for selected classes may want to order the variables the same way they are ordered in the class- with the class term in front. This won’t work when the classes contain many of the same terms </w:delText>
        </w:r>
        <w:commentRangeEnd w:id="1016"/>
        <w:r w:rsidR="00BD3293" w:rsidDel="00C90ABA">
          <w:rPr>
            <w:rStyle w:val="CommentReference"/>
          </w:rPr>
          <w:commentReference w:id="1016"/>
        </w:r>
      </w:del>
    </w:p>
    <w:p w14:paraId="238B5572" w14:textId="093D5188" w:rsidR="002F1B27" w:rsidDel="00C90ABA" w:rsidRDefault="002F1B27" w:rsidP="007957C3">
      <w:pPr>
        <w:spacing w:after="0" w:line="240" w:lineRule="auto"/>
        <w:rPr>
          <w:del w:id="1018" w:author="Lynch, Paul (NIH/NLM/LHC) [E]" w:date="2019-12-03T18:16:00Z"/>
          <w:b/>
        </w:rPr>
      </w:pPr>
    </w:p>
    <w:p w14:paraId="3359B3EE" w14:textId="77777777" w:rsidR="007957C3" w:rsidRPr="009B6D7D" w:rsidRDefault="007957C3" w:rsidP="007957C3">
      <w:pPr>
        <w:spacing w:after="0" w:line="240" w:lineRule="auto"/>
        <w:rPr>
          <w:b/>
        </w:rPr>
      </w:pPr>
    </w:p>
    <w:p w14:paraId="1358902C" w14:textId="77777777" w:rsidR="007957C3" w:rsidRPr="00B71DD4" w:rsidRDefault="007957C3" w:rsidP="00FB7AFF">
      <w:pPr>
        <w:pStyle w:val="Heading2"/>
        <w:rPr>
          <w:rPrChange w:id="1019" w:author="McDonald, Clem (NIH/NLM/LHC) [E]" w:date="2019-10-19T22:43:00Z">
            <w:rPr>
              <w:b w:val="0"/>
              <w:sz w:val="28"/>
              <w:szCs w:val="28"/>
            </w:rPr>
          </w:rPrChange>
        </w:rPr>
      </w:pPr>
      <w:r w:rsidRPr="00B71DD4">
        <w:rPr>
          <w:rPrChange w:id="1020" w:author="McDonald, Clem (NIH/NLM/LHC) [E]" w:date="2019-10-19T22:43:00Z">
            <w:rPr>
              <w:b w:val="0"/>
              <w:sz w:val="28"/>
              <w:szCs w:val="28"/>
            </w:rPr>
          </w:rPrChange>
        </w:rPr>
        <w:t>Class: HEM/BC</w:t>
      </w:r>
    </w:p>
    <w:p w14:paraId="479FB23D" w14:textId="10D53B88" w:rsidR="007957C3" w:rsidRPr="005C48DB" w:rsidRDefault="007957C3" w:rsidP="007957C3">
      <w:pPr>
        <w:spacing w:after="0" w:line="240" w:lineRule="auto"/>
        <w:rPr>
          <w:b/>
        </w:rPr>
      </w:pPr>
      <w:r>
        <w:rPr>
          <w:b/>
        </w:rPr>
        <w:t>HEM/BC Specimen</w:t>
      </w:r>
      <w:ins w:id="1021" w:author="Lynch, Paul (NIH/NLM/LHC) [E]" w:date="2019-11-25T14:37:00Z">
        <w:r w:rsidR="003A05D9">
          <w:rPr>
            <w:b/>
          </w:rPr>
          <w:t xml:space="preserve"> (“SYSTEM”)</w:t>
        </w:r>
      </w:ins>
      <w:r w:rsidRPr="005C48DB">
        <w:rPr>
          <w:b/>
        </w:rPr>
        <w:t>:</w:t>
      </w:r>
    </w:p>
    <w:p w14:paraId="5485A839" w14:textId="77777777" w:rsidR="007957C3" w:rsidRDefault="007957C3" w:rsidP="007957C3">
      <w:pPr>
        <w:pStyle w:val="ListParagraph"/>
        <w:numPr>
          <w:ilvl w:val="0"/>
          <w:numId w:val="8"/>
        </w:numPr>
        <w:spacing w:after="120" w:line="240" w:lineRule="auto"/>
        <w:contextualSpacing w:val="0"/>
      </w:pPr>
      <w:r w:rsidRPr="004B0F9E">
        <w:rPr>
          <w:u w:val="single"/>
        </w:rPr>
        <w:t>Bld-any:</w:t>
      </w:r>
      <w:r>
        <w:t xml:space="preserve">  See the Cross-Class specimen for the definition of this specimen group</w:t>
      </w:r>
    </w:p>
    <w:p w14:paraId="26937949" w14:textId="77777777" w:rsidR="007957C3" w:rsidRDefault="007957C3" w:rsidP="007957C3">
      <w:pPr>
        <w:pStyle w:val="ListParagraph"/>
        <w:numPr>
          <w:ilvl w:val="0"/>
          <w:numId w:val="8"/>
        </w:numPr>
        <w:spacing w:after="120" w:line="240" w:lineRule="auto"/>
        <w:contextualSpacing w:val="0"/>
      </w:pPr>
      <w:r w:rsidRPr="004B0F9E">
        <w:rPr>
          <w:u w:val="single"/>
        </w:rPr>
        <w:t>BldCo-any</w:t>
      </w:r>
      <w:r>
        <w:t>: See the Cross-Class specimen for the definition of this specimen group</w:t>
      </w:r>
    </w:p>
    <w:p w14:paraId="02A0B28D" w14:textId="77777777" w:rsidR="007957C3" w:rsidRPr="000E6D1F" w:rsidRDefault="007957C3" w:rsidP="005B5C22">
      <w:pPr>
        <w:pStyle w:val="ListParagraph"/>
        <w:numPr>
          <w:ilvl w:val="0"/>
          <w:numId w:val="8"/>
        </w:numPr>
        <w:spacing w:after="120" w:line="240" w:lineRule="auto"/>
        <w:contextualSpacing w:val="0"/>
      </w:pPr>
      <w:r w:rsidRPr="004B0F9E">
        <w:rPr>
          <w:u w:val="single"/>
        </w:rPr>
        <w:t>DuodGastricFld</w:t>
      </w:r>
      <w:r w:rsidRPr="000E6D1F">
        <w:t xml:space="preserve">: </w:t>
      </w:r>
      <w:r>
        <w:t>See the Cross-Class specimen for the definition of this specimen group</w:t>
      </w:r>
    </w:p>
    <w:p w14:paraId="69EE7435" w14:textId="77777777" w:rsidR="007957C3" w:rsidRDefault="007957C3" w:rsidP="007957C3">
      <w:pPr>
        <w:spacing w:after="0" w:line="240" w:lineRule="auto"/>
        <w:rPr>
          <w:rFonts w:ascii="Calibri" w:eastAsia="Times New Roman" w:hAnsi="Calibri" w:cs="Calibri"/>
          <w:color w:val="000000"/>
          <w:u w:val="single"/>
        </w:rPr>
      </w:pPr>
      <w:r>
        <w:rPr>
          <w:b/>
        </w:rPr>
        <w:t xml:space="preserve">HEM/BC </w:t>
      </w:r>
      <w:r w:rsidRPr="005C48DB">
        <w:rPr>
          <w:b/>
        </w:rPr>
        <w:t>Property:</w:t>
      </w:r>
      <w:r w:rsidRPr="00A61E76">
        <w:rPr>
          <w:rFonts w:ascii="Calibri" w:eastAsia="Times New Roman" w:hAnsi="Calibri" w:cs="Calibri"/>
          <w:color w:val="000000"/>
          <w:u w:val="single"/>
        </w:rPr>
        <w:t xml:space="preserve"> </w:t>
      </w:r>
    </w:p>
    <w:p w14:paraId="7BECFCCE" w14:textId="7B4C7BF7" w:rsidR="007957C3" w:rsidRPr="0096516C" w:rsidRDefault="007957C3" w:rsidP="007957C3">
      <w:pPr>
        <w:pStyle w:val="ListParagraph"/>
        <w:numPr>
          <w:ilvl w:val="0"/>
          <w:numId w:val="10"/>
        </w:numPr>
        <w:spacing w:after="0" w:line="240" w:lineRule="auto"/>
        <w:rPr>
          <w:b/>
        </w:rPr>
      </w:pPr>
      <w:r w:rsidRPr="0096516C">
        <w:rPr>
          <w:rFonts w:ascii="Calibri" w:eastAsia="Times New Roman" w:hAnsi="Calibri" w:cs="Calibri"/>
          <w:color w:val="000000"/>
          <w:u w:val="single"/>
        </w:rPr>
        <w:t>Pr</w:t>
      </w:r>
      <w:ins w:id="1022" w:author="Lynch, Paul (NIH/NLM/LHC) [E]" w:date="2019-11-25T14:30:00Z">
        <w:r w:rsidR="003A05D9">
          <w:rPr>
            <w:rFonts w:ascii="Calibri" w:eastAsia="Times New Roman" w:hAnsi="Calibri" w:cs="Calibri"/>
            <w:color w:val="000000"/>
            <w:u w:val="single"/>
          </w:rPr>
          <w:t>Thr</w:t>
        </w:r>
      </w:ins>
      <w:r w:rsidRPr="0096516C">
        <w:rPr>
          <w:rFonts w:ascii="Calibri" w:eastAsia="Times New Roman" w:hAnsi="Calibri" w:cs="Calibri"/>
          <w:color w:val="000000"/>
          <w:u w:val="single"/>
        </w:rPr>
        <w:t>TitrNCnc</w:t>
      </w:r>
      <w:r w:rsidRPr="0096516C">
        <w:rPr>
          <w:rFonts w:ascii="Calibri" w:eastAsia="Times New Roman" w:hAnsi="Calibri" w:cs="Calibri"/>
          <w:color w:val="000000"/>
        </w:rPr>
        <w:t>: PrThr, Titr, NCnc</w:t>
      </w:r>
    </w:p>
    <w:p w14:paraId="4DAB5CBA" w14:textId="77777777" w:rsidR="007957C3" w:rsidRPr="008D682A" w:rsidRDefault="007957C3" w:rsidP="007957C3">
      <w:pPr>
        <w:pStyle w:val="ListParagraph"/>
        <w:spacing w:after="0" w:line="240" w:lineRule="auto"/>
        <w:rPr>
          <w:rFonts w:ascii="Calibri" w:eastAsia="Times New Roman" w:hAnsi="Calibri" w:cs="Calibri"/>
          <w:color w:val="000000"/>
        </w:rPr>
      </w:pPr>
    </w:p>
    <w:p w14:paraId="42112902" w14:textId="77777777" w:rsidR="007957C3" w:rsidRDefault="007957C3" w:rsidP="007957C3">
      <w:pPr>
        <w:spacing w:after="0" w:line="240" w:lineRule="auto"/>
        <w:rPr>
          <w:b/>
        </w:rPr>
      </w:pPr>
      <w:r>
        <w:rPr>
          <w:b/>
        </w:rPr>
        <w:t xml:space="preserve">HEM/BC </w:t>
      </w:r>
      <w:r w:rsidRPr="005C48DB">
        <w:rPr>
          <w:b/>
        </w:rPr>
        <w:t>Method:</w:t>
      </w:r>
    </w:p>
    <w:p w14:paraId="275EF89C" w14:textId="17B9D349" w:rsidR="007957C3" w:rsidRPr="008F29F2" w:rsidRDefault="007957C3" w:rsidP="007957C3">
      <w:pPr>
        <w:pStyle w:val="ListParagraph"/>
        <w:numPr>
          <w:ilvl w:val="0"/>
          <w:numId w:val="10"/>
        </w:numPr>
        <w:spacing w:line="240" w:lineRule="auto"/>
        <w:rPr>
          <w:u w:val="single"/>
        </w:rPr>
      </w:pPr>
      <w:r>
        <w:rPr>
          <w:u w:val="single"/>
        </w:rPr>
        <w:t>HEM-BC-</w:t>
      </w:r>
      <w:r w:rsidRPr="002613F0">
        <w:rPr>
          <w:u w:val="single"/>
        </w:rPr>
        <w:t>Met</w:t>
      </w:r>
      <w:r>
        <w:rPr>
          <w:u w:val="single"/>
        </w:rPr>
        <w:t>hod-</w:t>
      </w:r>
      <w:r w:rsidRPr="002613F0">
        <w:rPr>
          <w:u w:val="single"/>
        </w:rPr>
        <w:t>Any</w:t>
      </w:r>
      <w:r>
        <w:t xml:space="preserve">: </w:t>
      </w:r>
      <w:ins w:id="1023" w:author="Lynch, Paul (NIH/NLM/LHC) [E]" w:date="2019-11-25T14:30:00Z">
        <w:r w:rsidR="003A05D9">
          <w:t xml:space="preserve"> </w:t>
        </w:r>
      </w:ins>
      <w:ins w:id="1024" w:author="McDonald, Clem (NIH/NLM/LHC) [E]" w:date="2019-10-29T23:30:00Z">
        <w:r w:rsidR="00D939CD" w:rsidRPr="00FB7AFF">
          <w:t>N</w:t>
        </w:r>
        <w:del w:id="1025" w:author="Lynch, Paul (NIH/NLM/LHC) [E]" w:date="2019-11-25T14:31:00Z">
          <w:r w:rsidR="00D939CD" w:rsidRPr="00D939CD" w:rsidDel="003A05D9">
            <w:rPr>
              <w:highlight w:val="cyan"/>
              <w:rPrChange w:id="1026" w:author="McDonald, Clem (NIH/NLM/LHC) [E]" w:date="2019-10-29T23:31:00Z">
                <w:rPr/>
              </w:rPrChange>
            </w:rPr>
            <w:delText>O</w:delText>
          </w:r>
        </w:del>
      </w:ins>
      <w:del w:id="1027" w:author="Lynch, Paul (NIH/NLM/LHC) [E]" w:date="2019-11-25T14:31:00Z">
        <w:r w:rsidDel="003A05D9">
          <w:delText xml:space="preserve">All </w:delText>
        </w:r>
      </w:del>
      <w:ins w:id="1028" w:author="Lynch, Paul (NIH/NLM/LHC) [E]" w:date="2019-11-25T14:31:00Z">
        <w:r w:rsidR="003A05D9">
          <w:t xml:space="preserve">o </w:t>
        </w:r>
      </w:ins>
      <w:r>
        <w:t>HEM/BC methods are</w:t>
      </w:r>
      <w:ins w:id="1029" w:author="McDonald, Clem (NIH/NLM/LHC) [E]" w:date="2019-10-19T22:18:00Z">
        <w:r w:rsidR="00096EA3">
          <w:t xml:space="preserve"> distinguishe</w:t>
        </w:r>
        <w:del w:id="1030" w:author="Lynch, Paul (NIH/NLM/LHC) [E]" w:date="2019-11-25T14:31:00Z">
          <w:r w:rsidR="00096EA3" w:rsidDel="003A05D9">
            <w:delText>s</w:delText>
          </w:r>
        </w:del>
      </w:ins>
      <w:ins w:id="1031" w:author="Lynch, Paul (NIH/NLM/LHC) [E]" w:date="2019-11-25T14:31:00Z">
        <w:r w:rsidR="003A05D9">
          <w:t>d</w:t>
        </w:r>
      </w:ins>
      <w:ins w:id="1032" w:author="McDonald, Clem (NIH/NLM/LHC) [E]" w:date="2019-10-19T22:18:00Z">
        <w:r w:rsidR="00096EA3">
          <w:t xml:space="preserve"> </w:t>
        </w:r>
      </w:ins>
      <w:ins w:id="1033" w:author="McDonald, Clem (NIH/NLM/LHC) [E]" w:date="2019-10-29T23:31:00Z">
        <w:r w:rsidR="00D939CD">
          <w:t>so all tests of one kind will be in the same group regardless of the methods</w:t>
        </w:r>
      </w:ins>
      <w:del w:id="1034" w:author="McDonald, Clem (NIH/NLM/LHC) [E]" w:date="2019-10-19T22:18:00Z">
        <w:r w:rsidDel="00096EA3">
          <w:delText xml:space="preserve"> grouped to</w:delText>
        </w:r>
      </w:del>
      <w:del w:id="1035" w:author="McDonald, Clem (NIH/NLM/LHC) [E]" w:date="2019-10-19T22:19:00Z">
        <w:r w:rsidDel="00096EA3">
          <w:delText>gether</w:delText>
        </w:r>
      </w:del>
      <w:r>
        <w:t xml:space="preserve">. </w:t>
      </w:r>
    </w:p>
    <w:p w14:paraId="01744C12" w14:textId="77777777" w:rsidR="007957C3" w:rsidRPr="00FB7AFF" w:rsidDel="00096EA3" w:rsidRDefault="007957C3">
      <w:pPr>
        <w:pStyle w:val="Heading2"/>
        <w:rPr>
          <w:del w:id="1036" w:author="McDonald, Clem (NIH/NLM/LHC) [E]" w:date="2019-10-19T22:19:00Z"/>
          <w:u w:val="single"/>
        </w:rPr>
        <w:pPrChange w:id="1037" w:author="Lynch, Paul (NIH/NLM/LHC) [E]" w:date="2019-11-25T14:37:00Z">
          <w:pPr>
            <w:pStyle w:val="ListParagraph"/>
            <w:numPr>
              <w:ilvl w:val="1"/>
              <w:numId w:val="10"/>
            </w:numPr>
            <w:spacing w:line="240" w:lineRule="auto"/>
            <w:ind w:left="1440" w:hanging="360"/>
          </w:pPr>
        </w:pPrChange>
      </w:pPr>
      <w:del w:id="1038" w:author="McDonald, Clem (NIH/NLM/LHC) [E]" w:date="2019-10-19T22:19:00Z">
        <w:r w:rsidRPr="00FB7AFF" w:rsidDel="00096EA3">
          <w:lastRenderedPageBreak/>
          <w:delText xml:space="preserve">Comment: We may have to revisit this decision.  Definitely want to treat So, Auto + Manual and null method for cell counts as the same. </w:delText>
        </w:r>
      </w:del>
    </w:p>
    <w:p w14:paraId="65970862" w14:textId="77777777" w:rsidR="007957C3" w:rsidRPr="00B71DD4" w:rsidDel="00096EA3" w:rsidRDefault="007957C3">
      <w:pPr>
        <w:pStyle w:val="Heading2"/>
        <w:rPr>
          <w:del w:id="1039" w:author="McDonald, Clem (NIH/NLM/LHC) [E]" w:date="2019-10-19T22:19:00Z"/>
          <w:rPrChange w:id="1040" w:author="McDonald, Clem (NIH/NLM/LHC) [E]" w:date="2019-10-19T22:43:00Z">
            <w:rPr>
              <w:del w:id="1041" w:author="McDonald, Clem (NIH/NLM/LHC) [E]" w:date="2019-10-19T22:19:00Z"/>
              <w:u w:val="single"/>
            </w:rPr>
          </w:rPrChange>
        </w:rPr>
        <w:pPrChange w:id="1042" w:author="Lynch, Paul (NIH/NLM/LHC) [E]" w:date="2019-11-25T14:37:00Z">
          <w:pPr>
            <w:spacing w:line="240" w:lineRule="auto"/>
          </w:pPr>
        </w:pPrChange>
      </w:pPr>
    </w:p>
    <w:p w14:paraId="6E297A22" w14:textId="77777777" w:rsidR="007957C3" w:rsidRPr="00B71DD4" w:rsidRDefault="007957C3">
      <w:pPr>
        <w:pStyle w:val="Heading2"/>
        <w:rPr>
          <w:rPrChange w:id="1043" w:author="McDonald, Clem (NIH/NLM/LHC) [E]" w:date="2019-10-19T22:43:00Z">
            <w:rPr>
              <w:b w:val="0"/>
              <w:sz w:val="28"/>
              <w:szCs w:val="28"/>
            </w:rPr>
          </w:rPrChange>
        </w:rPr>
      </w:pPr>
      <w:r w:rsidRPr="00B71DD4">
        <w:rPr>
          <w:rPrChange w:id="1044" w:author="McDonald, Clem (NIH/NLM/LHC) [E]" w:date="2019-10-19T22:43:00Z">
            <w:rPr>
              <w:b w:val="0"/>
              <w:sz w:val="28"/>
              <w:szCs w:val="28"/>
            </w:rPr>
          </w:rPrChange>
        </w:rPr>
        <w:t>Class: MICRO</w:t>
      </w:r>
    </w:p>
    <w:p w14:paraId="483F4A2F" w14:textId="77777777" w:rsidR="007957C3" w:rsidRDefault="007957C3" w:rsidP="007957C3">
      <w:pPr>
        <w:spacing w:after="0"/>
        <w:rPr>
          <w:b/>
        </w:rPr>
      </w:pPr>
    </w:p>
    <w:p w14:paraId="3F0DD334" w14:textId="2788266F" w:rsidR="007957C3" w:rsidRDefault="007957C3" w:rsidP="007957C3">
      <w:pPr>
        <w:spacing w:after="0"/>
        <w:rPr>
          <w:b/>
        </w:rPr>
      </w:pPr>
      <w:r w:rsidRPr="00886B84">
        <w:rPr>
          <w:b/>
        </w:rPr>
        <w:t>MICRO Analy</w:t>
      </w:r>
      <w:r>
        <w:rPr>
          <w:b/>
        </w:rPr>
        <w:t>te/organism</w:t>
      </w:r>
      <w:ins w:id="1045" w:author="Lynch, Paul (NIH/NLM/LHC) [E]" w:date="2019-11-12T17:05:00Z">
        <w:r w:rsidR="00C417D4">
          <w:rPr>
            <w:b/>
          </w:rPr>
          <w:t xml:space="preserve"> (“COMPONENT”)</w:t>
        </w:r>
      </w:ins>
      <w:del w:id="1046" w:author="Lynch, Paul (NIH/NLM/LHC) [E]" w:date="2019-11-12T17:05:00Z">
        <w:r w:rsidDel="00C417D4">
          <w:rPr>
            <w:b/>
          </w:rPr>
          <w:delText>:</w:delText>
        </w:r>
      </w:del>
    </w:p>
    <w:p w14:paraId="106C3B79" w14:textId="77777777" w:rsidR="007957C3" w:rsidRPr="005B5C22" w:rsidRDefault="007957C3" w:rsidP="005B5C22">
      <w:pPr>
        <w:pStyle w:val="ListParagraph"/>
        <w:numPr>
          <w:ilvl w:val="0"/>
          <w:numId w:val="10"/>
        </w:numPr>
        <w:rPr>
          <w:b/>
        </w:rPr>
      </w:pPr>
      <w:r w:rsidRPr="005B5C22">
        <w:rPr>
          <w:u w:val="single"/>
        </w:rPr>
        <w:t>STD-Causing</w:t>
      </w:r>
      <w:r w:rsidRPr="00D23502">
        <w:t xml:space="preserve"> </w:t>
      </w:r>
      <w:r>
        <w:t>*:</w:t>
      </w:r>
      <w:r w:rsidRPr="00CA28D2">
        <w:t xml:space="preserve"> </w:t>
      </w:r>
      <w:r w:rsidRPr="00624101">
        <w:t xml:space="preserve">Chlamydia </w:t>
      </w:r>
      <w:r>
        <w:t>trachomatis</w:t>
      </w:r>
      <w:r w:rsidRPr="00624101">
        <w:t xml:space="preserve">, </w:t>
      </w:r>
      <w:r w:rsidRPr="00D044AB">
        <w:t>Haemophilus ducreyi, HSV</w:t>
      </w:r>
      <w:r>
        <w:t>, HSV1 , HSV2 ,</w:t>
      </w:r>
      <w:r w:rsidRPr="00D044AB">
        <w:t xml:space="preserve"> (Herpes Simplex Virus 1+2), Mycoplasma genitalium,</w:t>
      </w:r>
      <w:r>
        <w:t xml:space="preserve"> </w:t>
      </w:r>
      <w:r w:rsidRPr="00624101">
        <w:t>N gonorrhoeae</w:t>
      </w:r>
      <w:r>
        <w:t xml:space="preserve">, </w:t>
      </w:r>
      <w:r w:rsidRPr="00D044AB">
        <w:t xml:space="preserve"> Trichomonas vaginalis, </w:t>
      </w:r>
      <w:commentRangeStart w:id="1047"/>
      <w:r w:rsidRPr="00D044AB">
        <w:t>Ureaplasma</w:t>
      </w:r>
      <w:commentRangeEnd w:id="1047"/>
      <w:r>
        <w:rPr>
          <w:rStyle w:val="CommentReference"/>
        </w:rPr>
        <w:commentReference w:id="1047"/>
      </w:r>
      <w:r w:rsidRPr="00D044AB">
        <w:t xml:space="preserve"> urealyticum+</w:t>
      </w:r>
      <w:commentRangeStart w:id="1048"/>
      <w:commentRangeStart w:id="1049"/>
      <w:r w:rsidRPr="00D044AB">
        <w:t>Ureaplasma</w:t>
      </w:r>
      <w:r>
        <w:t xml:space="preserve">, </w:t>
      </w:r>
      <w:commentRangeEnd w:id="1048"/>
      <w:r w:rsidR="00250C8F">
        <w:rPr>
          <w:rStyle w:val="CommentReference"/>
        </w:rPr>
        <w:commentReference w:id="1048"/>
      </w:r>
      <w:commentRangeEnd w:id="1049"/>
      <w:r w:rsidR="005D5926">
        <w:rPr>
          <w:rStyle w:val="CommentReference"/>
        </w:rPr>
        <w:commentReference w:id="1049"/>
      </w:r>
      <w:r>
        <w:t>&lt;HPV high risk&gt;, &lt; HPV probably high risk&gt;, &lt;HPV low risk&gt;, &lt;HPV indeterminate risk&gt;</w:t>
      </w:r>
    </w:p>
    <w:p w14:paraId="233252AC" w14:textId="77777777" w:rsidR="007957C3" w:rsidRPr="000559A0" w:rsidRDefault="007957C3" w:rsidP="007957C3">
      <w:pPr>
        <w:pStyle w:val="ListParagraph"/>
        <w:numPr>
          <w:ilvl w:val="1"/>
          <w:numId w:val="10"/>
        </w:numPr>
        <w:rPr>
          <w:b/>
        </w:rPr>
      </w:pPr>
      <w:commentRangeStart w:id="1050"/>
      <w:r>
        <w:rPr>
          <w:u w:val="single"/>
        </w:rPr>
        <w:t>HPV high risk</w:t>
      </w:r>
      <w:r>
        <w:t xml:space="preserve">: E6 + E7, 16, 18, 31, 33, 35, 39, 45, 51, 52, 56, 58, </w:t>
      </w:r>
      <w:r w:rsidRPr="00E13DFF">
        <w:t>66</w:t>
      </w:r>
      <w:r>
        <w:t>, 68</w:t>
      </w:r>
    </w:p>
    <w:p w14:paraId="5C9A4F6C" w14:textId="77777777" w:rsidR="007957C3" w:rsidRPr="000559A0" w:rsidRDefault="007957C3" w:rsidP="007957C3">
      <w:pPr>
        <w:pStyle w:val="ListParagraph"/>
        <w:numPr>
          <w:ilvl w:val="1"/>
          <w:numId w:val="10"/>
        </w:numPr>
        <w:rPr>
          <w:b/>
        </w:rPr>
      </w:pPr>
      <w:r>
        <w:rPr>
          <w:u w:val="single"/>
        </w:rPr>
        <w:t>HPV probable high risk</w:t>
      </w:r>
      <w:r w:rsidRPr="00E13DFF">
        <w:t>:</w:t>
      </w:r>
      <w:r>
        <w:t xml:space="preserve"> 26, 73, 82</w:t>
      </w:r>
    </w:p>
    <w:p w14:paraId="26E5D241" w14:textId="77777777" w:rsidR="007957C3" w:rsidRPr="00E13DFF" w:rsidRDefault="007957C3" w:rsidP="007957C3">
      <w:pPr>
        <w:pStyle w:val="ListParagraph"/>
        <w:numPr>
          <w:ilvl w:val="1"/>
          <w:numId w:val="10"/>
        </w:numPr>
        <w:rPr>
          <w:b/>
        </w:rPr>
      </w:pPr>
      <w:r>
        <w:rPr>
          <w:u w:val="single"/>
        </w:rPr>
        <w:t>HPV low risk</w:t>
      </w:r>
      <w:r>
        <w:t>: 6, 11</w:t>
      </w:r>
    </w:p>
    <w:p w14:paraId="59BFD04B" w14:textId="18BBA771" w:rsidR="007957C3" w:rsidRPr="00E02FD5" w:rsidRDefault="007957C3" w:rsidP="007957C3">
      <w:pPr>
        <w:pStyle w:val="ListParagraph"/>
        <w:numPr>
          <w:ilvl w:val="1"/>
          <w:numId w:val="10"/>
        </w:numPr>
        <w:rPr>
          <w:ins w:id="1051" w:author="Lynch, Paul (NIH/NLM/LHC) [E]" w:date="2019-11-12T17:57:00Z"/>
          <w:b/>
          <w:rPrChange w:id="1052" w:author="Lynch, Paul (NIH/NLM/LHC) [E]" w:date="2019-11-12T17:57:00Z">
            <w:rPr>
              <w:ins w:id="1053" w:author="Lynch, Paul (NIH/NLM/LHC) [E]" w:date="2019-11-12T17:57:00Z"/>
            </w:rPr>
          </w:rPrChange>
        </w:rPr>
      </w:pPr>
      <w:r>
        <w:rPr>
          <w:u w:val="single"/>
        </w:rPr>
        <w:t>HPV indeterminate risk</w:t>
      </w:r>
      <w:r>
        <w:t>: 69</w:t>
      </w:r>
      <w:commentRangeEnd w:id="1050"/>
      <w:r>
        <w:rPr>
          <w:rStyle w:val="CommentReference"/>
        </w:rPr>
        <w:commentReference w:id="1050"/>
      </w:r>
    </w:p>
    <w:p w14:paraId="72134F9F" w14:textId="26496FA9" w:rsidR="00E02FD5" w:rsidRPr="00E02FD5" w:rsidRDefault="00E02FD5">
      <w:pPr>
        <w:ind w:left="720"/>
        <w:rPr>
          <w:ins w:id="1054" w:author="Lynch, Paul (NIH/NLM/LHC) [E]" w:date="2019-11-12T17:57:00Z"/>
          <w:rPrChange w:id="1055" w:author="Lynch, Paul (NIH/NLM/LHC) [E]" w:date="2019-11-12T17:58:00Z">
            <w:rPr>
              <w:ins w:id="1056" w:author="Lynch, Paul (NIH/NLM/LHC) [E]" w:date="2019-11-12T17:57:00Z"/>
              <w:b/>
            </w:rPr>
          </w:rPrChange>
        </w:rPr>
        <w:pPrChange w:id="1057" w:author="Lynch, Paul (NIH/NLM/LHC) [E]" w:date="2019-11-12T17:57:00Z">
          <w:pPr>
            <w:pStyle w:val="ListParagraph"/>
            <w:numPr>
              <w:ilvl w:val="1"/>
              <w:numId w:val="10"/>
            </w:numPr>
            <w:ind w:left="1440" w:hanging="360"/>
          </w:pPr>
        </w:pPrChange>
      </w:pPr>
      <w:ins w:id="1058" w:author="Lynch, Paul (NIH/NLM/LHC) [E]" w:date="2019-11-12T17:57:00Z">
        <w:r w:rsidRPr="00E02FD5">
          <w:rPr>
            <w:rPrChange w:id="1059" w:author="Lynch, Paul (NIH/NLM/LHC) [E]" w:date="2019-11-12T17:58:00Z">
              <w:rPr>
                <w:b/>
              </w:rPr>
            </w:rPrChange>
          </w:rPr>
          <w:t>Patterns for STD-Causing</w:t>
        </w:r>
      </w:ins>
      <w:ins w:id="1060" w:author="Lynch, Paul (NIH/NLM/LHC) [E]" w:date="2019-11-12T18:24:00Z">
        <w:r w:rsidR="00E202D1">
          <w:t>, for “COMPONENTCORE”</w:t>
        </w:r>
      </w:ins>
      <w:ins w:id="1061" w:author="Lynch, Paul (NIH/NLM/LHC) [E]" w:date="2019-11-12T18:13:00Z">
        <w:r w:rsidR="000D4C50">
          <w:t xml:space="preserve"> (% means wildcard)</w:t>
        </w:r>
      </w:ins>
      <w:ins w:id="1062" w:author="Lynch, Paul (NIH/NLM/LHC) [E]" w:date="2019-11-12T17:57:00Z">
        <w:r w:rsidRPr="00E02FD5">
          <w:rPr>
            <w:rPrChange w:id="1063" w:author="Lynch, Paul (NIH/NLM/LHC) [E]" w:date="2019-11-12T17:58:00Z">
              <w:rPr>
                <w:b/>
              </w:rPr>
            </w:rPrChange>
          </w:rPr>
          <w:t>:</w:t>
        </w:r>
      </w:ins>
    </w:p>
    <w:p w14:paraId="2A48BE04" w14:textId="6F5A1CA6" w:rsidR="00E02FD5" w:rsidRDefault="00E02FD5">
      <w:pPr>
        <w:pStyle w:val="ListParagraph"/>
        <w:numPr>
          <w:ilvl w:val="1"/>
          <w:numId w:val="19"/>
        </w:numPr>
        <w:rPr>
          <w:ins w:id="1064" w:author="Lynch, Paul (NIH/NLM/LHC) [E]" w:date="2019-11-12T17:58:00Z"/>
        </w:rPr>
        <w:pPrChange w:id="1065" w:author="Lynch, Paul (NIH/NLM/LHC) [E]" w:date="2019-11-12T18:36:00Z">
          <w:pPr>
            <w:pStyle w:val="ListParagraph"/>
            <w:numPr>
              <w:ilvl w:val="1"/>
              <w:numId w:val="10"/>
            </w:numPr>
            <w:ind w:left="1440" w:hanging="360"/>
          </w:pPr>
        </w:pPrChange>
      </w:pPr>
      <w:ins w:id="1066" w:author="Lynch, Paul (NIH/NLM/LHC) [E]" w:date="2019-11-12T17:58:00Z">
        <w:r w:rsidRPr="00E02FD5">
          <w:rPr>
            <w:rPrChange w:id="1067" w:author="Lynch, Paul (NIH/NLM/LHC) [E]" w:date="2019-11-12T17:58:00Z">
              <w:rPr>
                <w:b/>
              </w:rPr>
            </w:rPrChange>
          </w:rPr>
          <w:t>%HPV E6+E7%</w:t>
        </w:r>
      </w:ins>
    </w:p>
    <w:p w14:paraId="6F09F67A" w14:textId="74A3671C" w:rsidR="00E02FD5" w:rsidRDefault="00E02FD5">
      <w:pPr>
        <w:pStyle w:val="ListParagraph"/>
        <w:numPr>
          <w:ilvl w:val="1"/>
          <w:numId w:val="19"/>
        </w:numPr>
        <w:rPr>
          <w:ins w:id="1068" w:author="Lynch, Paul (NIH/NLM/LHC) [E]" w:date="2019-11-12T18:06:00Z"/>
        </w:rPr>
        <w:pPrChange w:id="1069" w:author="Lynch, Paul (NIH/NLM/LHC) [E]" w:date="2019-11-12T18:36:00Z">
          <w:pPr>
            <w:pStyle w:val="ListParagraph"/>
            <w:numPr>
              <w:ilvl w:val="1"/>
              <w:numId w:val="10"/>
            </w:numPr>
            <w:ind w:left="1440" w:hanging="360"/>
          </w:pPr>
        </w:pPrChange>
      </w:pPr>
      <w:ins w:id="1070" w:author="Lynch, Paul (NIH/NLM/LHC) [E]" w:date="2019-11-12T18:06:00Z">
        <w:r w:rsidRPr="00E02FD5">
          <w:t>Chlamydia%</w:t>
        </w:r>
      </w:ins>
    </w:p>
    <w:p w14:paraId="3BB7A491" w14:textId="776AF4E0" w:rsidR="00E02FD5" w:rsidRDefault="000D4C50">
      <w:pPr>
        <w:pStyle w:val="ListParagraph"/>
        <w:numPr>
          <w:ilvl w:val="1"/>
          <w:numId w:val="19"/>
        </w:numPr>
        <w:rPr>
          <w:ins w:id="1071" w:author="Lynch, Paul (NIH/NLM/LHC) [E]" w:date="2019-11-12T18:07:00Z"/>
        </w:rPr>
        <w:pPrChange w:id="1072" w:author="Lynch, Paul (NIH/NLM/LHC) [E]" w:date="2019-11-12T18:36:00Z">
          <w:pPr>
            <w:pStyle w:val="ListParagraph"/>
            <w:numPr>
              <w:ilvl w:val="1"/>
              <w:numId w:val="10"/>
            </w:numPr>
            <w:ind w:left="1440" w:hanging="360"/>
          </w:pPr>
        </w:pPrChange>
      </w:pPr>
      <w:ins w:id="1073" w:author="Lynch, Paul (NIH/NLM/LHC) [E]" w:date="2019-11-12T18:07:00Z">
        <w:r w:rsidRPr="000D4C50">
          <w:t>Haemophilus ducreyi</w:t>
        </w:r>
      </w:ins>
    </w:p>
    <w:p w14:paraId="35E6E1F9" w14:textId="77777777" w:rsidR="000D4C50" w:rsidRDefault="000D4C50">
      <w:pPr>
        <w:pStyle w:val="ListParagraph"/>
        <w:numPr>
          <w:ilvl w:val="1"/>
          <w:numId w:val="19"/>
        </w:numPr>
        <w:rPr>
          <w:ins w:id="1074" w:author="Lynch, Paul (NIH/NLM/LHC) [E]" w:date="2019-11-12T18:13:00Z"/>
        </w:rPr>
        <w:pPrChange w:id="1075" w:author="Lynch, Paul (NIH/NLM/LHC) [E]" w:date="2019-11-12T18:36:00Z">
          <w:pPr>
            <w:pStyle w:val="ListParagraph"/>
            <w:numPr>
              <w:ilvl w:val="1"/>
              <w:numId w:val="10"/>
            </w:numPr>
            <w:ind w:left="1440" w:hanging="360"/>
          </w:pPr>
        </w:pPrChange>
      </w:pPr>
      <w:ins w:id="1076" w:author="Lynch, Paul (NIH/NLM/LHC) [E]" w:date="2019-11-12T18:13:00Z">
        <w:r>
          <w:t>Herpes simplex virus%</w:t>
        </w:r>
      </w:ins>
    </w:p>
    <w:p w14:paraId="5D411BCD" w14:textId="22B3EC2A" w:rsidR="000D4C50" w:rsidRDefault="000D4C50">
      <w:pPr>
        <w:pStyle w:val="ListParagraph"/>
        <w:numPr>
          <w:ilvl w:val="1"/>
          <w:numId w:val="19"/>
        </w:numPr>
        <w:rPr>
          <w:ins w:id="1077" w:author="Lynch, Paul (NIH/NLM/LHC) [E]" w:date="2019-11-12T18:20:00Z"/>
        </w:rPr>
        <w:pPrChange w:id="1078" w:author="Lynch, Paul (NIH/NLM/LHC) [E]" w:date="2019-11-12T18:36:00Z">
          <w:pPr>
            <w:pStyle w:val="ListParagraph"/>
            <w:numPr>
              <w:ilvl w:val="1"/>
              <w:numId w:val="10"/>
            </w:numPr>
            <w:ind w:left="1440" w:hanging="360"/>
          </w:pPr>
        </w:pPrChange>
      </w:pPr>
      <w:ins w:id="1079" w:author="Lynch, Paul (NIH/NLM/LHC) [E]" w:date="2019-11-12T18:13:00Z">
        <w:r>
          <w:t>Human papilloma virus%</w:t>
        </w:r>
      </w:ins>
    </w:p>
    <w:p w14:paraId="6B77DB40" w14:textId="7DBEFB40" w:rsidR="00E202D1" w:rsidRDefault="00E202D1">
      <w:pPr>
        <w:pStyle w:val="ListParagraph"/>
        <w:numPr>
          <w:ilvl w:val="1"/>
          <w:numId w:val="19"/>
        </w:numPr>
        <w:rPr>
          <w:ins w:id="1080" w:author="Lynch, Paul (NIH/NLM/LHC) [E]" w:date="2019-11-12T18:18:00Z"/>
        </w:rPr>
        <w:pPrChange w:id="1081" w:author="Lynch, Paul (NIH/NLM/LHC) [E]" w:date="2019-11-12T18:36:00Z">
          <w:pPr>
            <w:pStyle w:val="ListParagraph"/>
            <w:numPr>
              <w:ilvl w:val="1"/>
              <w:numId w:val="10"/>
            </w:numPr>
            <w:ind w:left="1440" w:hanging="360"/>
          </w:pPr>
        </w:pPrChange>
      </w:pPr>
      <w:ins w:id="1082" w:author="Lynch, Paul (NIH/NLM/LHC) [E]" w:date="2019-11-12T18:20:00Z">
        <w:r w:rsidRPr="00E202D1">
          <w:t>Mycoplasma genitalium</w:t>
        </w:r>
      </w:ins>
    </w:p>
    <w:p w14:paraId="47072DEF" w14:textId="609A4F88" w:rsidR="001E5AF2" w:rsidRDefault="001E5AF2">
      <w:pPr>
        <w:pStyle w:val="ListParagraph"/>
        <w:numPr>
          <w:ilvl w:val="1"/>
          <w:numId w:val="19"/>
        </w:numPr>
        <w:rPr>
          <w:ins w:id="1083" w:author="Lynch, Paul (NIH/NLM/LHC) [E]" w:date="2019-11-12T18:18:00Z"/>
        </w:rPr>
        <w:pPrChange w:id="1084" w:author="Lynch, Paul (NIH/NLM/LHC) [E]" w:date="2019-11-12T18:36:00Z">
          <w:pPr>
            <w:pStyle w:val="ListParagraph"/>
            <w:numPr>
              <w:ilvl w:val="1"/>
              <w:numId w:val="10"/>
            </w:numPr>
            <w:ind w:left="1440" w:hanging="360"/>
          </w:pPr>
        </w:pPrChange>
      </w:pPr>
      <w:ins w:id="1085" w:author="Lynch, Paul (NIH/NLM/LHC) [E]" w:date="2019-11-12T18:18:00Z">
        <w:r>
          <w:t>Mycoplasma sp%</w:t>
        </w:r>
      </w:ins>
    </w:p>
    <w:p w14:paraId="1AE9F391" w14:textId="4078579C" w:rsidR="001E5AF2" w:rsidRDefault="00CE08E6">
      <w:pPr>
        <w:pStyle w:val="ListParagraph"/>
        <w:numPr>
          <w:ilvl w:val="1"/>
          <w:numId w:val="19"/>
        </w:numPr>
        <w:rPr>
          <w:ins w:id="1086" w:author="Lynch, Paul (NIH/NLM/LHC) [E]" w:date="2019-11-12T18:30:00Z"/>
        </w:rPr>
        <w:pPrChange w:id="1087" w:author="Lynch, Paul (NIH/NLM/LHC) [E]" w:date="2019-11-12T18:36:00Z">
          <w:pPr>
            <w:pStyle w:val="ListParagraph"/>
            <w:numPr>
              <w:ilvl w:val="1"/>
              <w:numId w:val="10"/>
            </w:numPr>
            <w:ind w:left="1440" w:hanging="360"/>
          </w:pPr>
        </w:pPrChange>
      </w:pPr>
      <w:ins w:id="1088" w:author="Lynch, Paul (NIH/NLM/LHC) [E]" w:date="2019-11-12T18:30:00Z">
        <w:r w:rsidRPr="00CE08E6">
          <w:t>Neisseria gonorrhoeae</w:t>
        </w:r>
      </w:ins>
    </w:p>
    <w:p w14:paraId="63C5E1A6" w14:textId="1C451132" w:rsidR="00CE08E6" w:rsidRDefault="00CE08E6">
      <w:pPr>
        <w:pStyle w:val="ListParagraph"/>
        <w:numPr>
          <w:ilvl w:val="1"/>
          <w:numId w:val="19"/>
        </w:numPr>
        <w:rPr>
          <w:ins w:id="1089" w:author="Lynch, Paul (NIH/NLM/LHC) [E]" w:date="2019-11-12T18:32:00Z"/>
        </w:rPr>
        <w:pPrChange w:id="1090" w:author="Lynch, Paul (NIH/NLM/LHC) [E]" w:date="2019-11-12T18:36:00Z">
          <w:pPr>
            <w:pStyle w:val="ListParagraph"/>
            <w:numPr>
              <w:ilvl w:val="1"/>
              <w:numId w:val="10"/>
            </w:numPr>
            <w:ind w:left="1440" w:hanging="360"/>
          </w:pPr>
        </w:pPrChange>
      </w:pPr>
      <w:ins w:id="1091" w:author="Lynch, Paul (NIH/NLM/LHC) [E]" w:date="2019-11-12T18:31:00Z">
        <w:r w:rsidRPr="00CE08E6">
          <w:t>Trichomonas sp</w:t>
        </w:r>
      </w:ins>
    </w:p>
    <w:p w14:paraId="20B160BD" w14:textId="2144E4BF" w:rsidR="00CE08E6" w:rsidRDefault="00CE08E6">
      <w:pPr>
        <w:pStyle w:val="ListParagraph"/>
        <w:numPr>
          <w:ilvl w:val="1"/>
          <w:numId w:val="19"/>
        </w:numPr>
        <w:rPr>
          <w:ins w:id="1092" w:author="Lynch, Paul (NIH/NLM/LHC) [E]" w:date="2019-11-12T18:33:00Z"/>
        </w:rPr>
        <w:pPrChange w:id="1093" w:author="Lynch, Paul (NIH/NLM/LHC) [E]" w:date="2019-11-12T18:36:00Z">
          <w:pPr>
            <w:pStyle w:val="ListParagraph"/>
            <w:numPr>
              <w:ilvl w:val="1"/>
              <w:numId w:val="10"/>
            </w:numPr>
            <w:ind w:left="1440" w:hanging="360"/>
          </w:pPr>
        </w:pPrChange>
      </w:pPr>
      <w:ins w:id="1094" w:author="Lynch, Paul (NIH/NLM/LHC) [E]" w:date="2019-11-12T18:32:00Z">
        <w:r w:rsidRPr="00CE08E6">
          <w:t>Trichomonas vaginalis</w:t>
        </w:r>
      </w:ins>
    </w:p>
    <w:p w14:paraId="6B084295" w14:textId="537A5DAD" w:rsidR="00E2293B" w:rsidRDefault="00E2293B">
      <w:pPr>
        <w:pStyle w:val="ListParagraph"/>
        <w:numPr>
          <w:ilvl w:val="1"/>
          <w:numId w:val="19"/>
        </w:numPr>
        <w:rPr>
          <w:ins w:id="1095" w:author="Lynch, Paul (NIH/NLM/LHC) [E]" w:date="2019-11-12T18:34:00Z"/>
        </w:rPr>
        <w:pPrChange w:id="1096" w:author="Lynch, Paul (NIH/NLM/LHC) [E]" w:date="2019-11-12T18:36:00Z">
          <w:pPr>
            <w:pStyle w:val="ListParagraph"/>
            <w:numPr>
              <w:ilvl w:val="1"/>
              <w:numId w:val="10"/>
            </w:numPr>
            <w:ind w:left="1440" w:hanging="360"/>
          </w:pPr>
        </w:pPrChange>
      </w:pPr>
      <w:ins w:id="1097" w:author="Lynch, Paul (NIH/NLM/LHC) [E]" w:date="2019-11-12T18:33:00Z">
        <w:r>
          <w:t>Ureaplasma%</w:t>
        </w:r>
      </w:ins>
    </w:p>
    <w:p w14:paraId="4C2151D9" w14:textId="5B9B509B" w:rsidR="00E02FD5" w:rsidRPr="00E02FD5" w:rsidRDefault="00E02FD5">
      <w:pPr>
        <w:ind w:left="720"/>
        <w:rPr>
          <w:b/>
          <w:rPrChange w:id="1098" w:author="Lynch, Paul (NIH/NLM/LHC) [E]" w:date="2019-11-12T17:57:00Z">
            <w:rPr/>
          </w:rPrChange>
        </w:rPr>
        <w:pPrChange w:id="1099" w:author="Lynch, Paul (NIH/NLM/LHC) [E]" w:date="2019-11-12T17:57:00Z">
          <w:pPr>
            <w:pStyle w:val="ListParagraph"/>
            <w:numPr>
              <w:ilvl w:val="1"/>
              <w:numId w:val="10"/>
            </w:numPr>
            <w:ind w:left="1440" w:hanging="360"/>
          </w:pPr>
        </w:pPrChange>
      </w:pPr>
      <w:ins w:id="1100" w:author="Lynch, Paul (NIH/NLM/LHC) [E]" w:date="2019-11-12T17:57:00Z">
        <w:r>
          <w:rPr>
            <w:b/>
          </w:rPr>
          <w:t xml:space="preserve">      </w:t>
        </w:r>
      </w:ins>
    </w:p>
    <w:p w14:paraId="2EA6AE6E" w14:textId="4067093A" w:rsidR="007957C3" w:rsidRDefault="007957C3" w:rsidP="007957C3">
      <w:r w:rsidRPr="00CA28D2">
        <w:rPr>
          <w:b/>
        </w:rPr>
        <w:t>*</w:t>
      </w:r>
      <w:r>
        <w:t xml:space="preserve">HIV not included because the specimens do not line up with the specimens of the others STD-causing </w:t>
      </w:r>
      <w:r w:rsidR="00250C8F">
        <w:t>organisms</w:t>
      </w:r>
      <w:ins w:id="1101" w:author="Lynch, Paul (NIH/NLM/LHC) [E]" w:date="2019-11-05T14:34:00Z">
        <w:r w:rsidR="001A515C">
          <w:t>.</w:t>
        </w:r>
      </w:ins>
      <w:del w:id="1102" w:author="Lynch, Paul (NIH/NLM/LHC) [E]" w:date="2019-11-05T14:34:00Z">
        <w:r w:rsidDel="001A515C">
          <w:delText xml:space="preserve"> </w:delText>
        </w:r>
      </w:del>
    </w:p>
    <w:p w14:paraId="4B7E7BFD" w14:textId="77777777" w:rsidR="007957C3" w:rsidRPr="00B27A1C" w:rsidRDefault="007957C3" w:rsidP="007957C3">
      <w:pPr>
        <w:spacing w:after="0" w:line="240" w:lineRule="auto"/>
        <w:rPr>
          <w:b/>
        </w:rPr>
      </w:pPr>
      <w:r w:rsidRPr="00B27A1C">
        <w:rPr>
          <w:b/>
        </w:rPr>
        <w:t xml:space="preserve">MICRO Property </w:t>
      </w:r>
    </w:p>
    <w:p w14:paraId="4E67846F" w14:textId="46CCD936" w:rsidR="007957C3" w:rsidRDefault="007957C3" w:rsidP="007957C3">
      <w:pPr>
        <w:pStyle w:val="ListParagraph"/>
        <w:numPr>
          <w:ilvl w:val="0"/>
          <w:numId w:val="11"/>
        </w:numPr>
        <w:spacing w:after="0" w:line="240" w:lineRule="auto"/>
      </w:pPr>
      <w:del w:id="1103" w:author="Lynch, Paul (NIH/NLM/LHC) [E]" w:date="2019-11-20T17:08:00Z">
        <w:r w:rsidRPr="00116E5C" w:rsidDel="009365A3">
          <w:rPr>
            <w:u w:val="single"/>
          </w:rPr>
          <w:delText>Pr</w:delText>
        </w:r>
      </w:del>
      <w:r w:rsidRPr="00116E5C">
        <w:rPr>
          <w:u w:val="single"/>
        </w:rPr>
        <w:t>ACncTitr</w:t>
      </w:r>
      <w:del w:id="1104" w:author="Lynch, Paul (NIH/NLM/LHC) [E]" w:date="2019-11-13T20:25:00Z">
        <w:r w:rsidDel="00250B1C">
          <w:delText xml:space="preserve"> </w:delText>
        </w:r>
      </w:del>
      <w:r>
        <w:t xml:space="preserve">: </w:t>
      </w:r>
      <w:del w:id="1105" w:author="Lynch, Paul (NIH/NLM/LHC) [E]" w:date="2019-11-20T17:08:00Z">
        <w:r w:rsidDel="009365A3">
          <w:delText xml:space="preserve">PrThr, </w:delText>
        </w:r>
      </w:del>
      <w:r>
        <w:t>ACnc, Titr</w:t>
      </w:r>
    </w:p>
    <w:p w14:paraId="745062E6" w14:textId="77777777" w:rsidR="007957C3" w:rsidRDefault="007957C3" w:rsidP="007957C3">
      <w:pPr>
        <w:spacing w:after="0" w:line="240" w:lineRule="auto"/>
      </w:pPr>
    </w:p>
    <w:p w14:paraId="4AEF03D2" w14:textId="2EB9C035" w:rsidR="007957C3" w:rsidRDefault="007957C3" w:rsidP="007957C3">
      <w:pPr>
        <w:spacing w:after="0" w:line="240" w:lineRule="auto"/>
      </w:pPr>
      <w:r>
        <w:rPr>
          <w:b/>
        </w:rPr>
        <w:t>MICRO Specimen</w:t>
      </w:r>
      <w:ins w:id="1106" w:author="Lynch, Paul (NIH/NLM/LHC) [E]" w:date="2019-11-12T17:05:00Z">
        <w:r w:rsidR="00135034">
          <w:rPr>
            <w:b/>
          </w:rPr>
          <w:t xml:space="preserve"> (“SYSTEM”)</w:t>
        </w:r>
      </w:ins>
    </w:p>
    <w:p w14:paraId="4E726947" w14:textId="77777777" w:rsidR="007957C3" w:rsidRDefault="007957C3" w:rsidP="007957C3">
      <w:pPr>
        <w:pStyle w:val="ListParagraph"/>
        <w:numPr>
          <w:ilvl w:val="0"/>
          <w:numId w:val="11"/>
        </w:numPr>
        <w:spacing w:after="120" w:line="240" w:lineRule="auto"/>
        <w:contextualSpacing w:val="0"/>
      </w:pPr>
      <w:r w:rsidRPr="00B75C77">
        <w:rPr>
          <w:u w:val="single"/>
        </w:rPr>
        <w:t>Anorectral-Genital-Urinary</w:t>
      </w:r>
      <w:r>
        <w:t xml:space="preserve"> – The following are only grouped when the analyte is one of the STD-causing organisms (see Micro Analyte group for the definition)</w:t>
      </w:r>
    </w:p>
    <w:p w14:paraId="163DA868" w14:textId="0AAEB8DA" w:rsidR="007957C3" w:rsidRDefault="007957C3" w:rsidP="007957C3">
      <w:pPr>
        <w:pStyle w:val="ListParagraph"/>
        <w:numPr>
          <w:ilvl w:val="1"/>
          <w:numId w:val="11"/>
        </w:numPr>
        <w:spacing w:after="120" w:line="240" w:lineRule="auto"/>
        <w:contextualSpacing w:val="0"/>
      </w:pPr>
      <w:r w:rsidRPr="00B156AE">
        <w:rPr>
          <w:u w:val="single"/>
        </w:rPr>
        <w:t>AnalRectalStool</w:t>
      </w:r>
      <w:del w:id="1107" w:author="Lynch, Paul (NIH/NLM/LHC) [E]" w:date="2019-11-13T18:00:00Z">
        <w:r w:rsidRPr="00B156AE" w:rsidDel="00BE0F15">
          <w:rPr>
            <w:u w:val="single"/>
          </w:rPr>
          <w:delText xml:space="preserve"> </w:delText>
        </w:r>
      </w:del>
      <w:r>
        <w:t>: Anal,</w:t>
      </w:r>
      <w:r w:rsidRPr="005D122C">
        <w:t xml:space="preserve"> </w:t>
      </w:r>
      <w:del w:id="1108" w:author="Lynch, Paul (NIH/NLM/LHC) [E]" w:date="2019-11-13T18:01:00Z">
        <w:r w:rsidDel="000B4A8F">
          <w:delText xml:space="preserve">: </w:delText>
        </w:r>
      </w:del>
      <w:r>
        <w:t>Anogenital</w:t>
      </w:r>
      <w:ins w:id="1109" w:author="Lynch, Paul (NIH/NLM/LHC) [E]" w:date="2019-11-13T18:05:00Z">
        <w:r w:rsidR="000B4A8F">
          <w:t>,</w:t>
        </w:r>
      </w:ins>
      <w:r>
        <w:t xml:space="preserve"> Anorectal, Anorectal/Stool, Rectum, Stool  </w:t>
      </w:r>
    </w:p>
    <w:p w14:paraId="56724890" w14:textId="40E0EE42" w:rsidR="007957C3" w:rsidRDefault="007957C3" w:rsidP="007957C3">
      <w:pPr>
        <w:pStyle w:val="ListParagraph"/>
        <w:numPr>
          <w:ilvl w:val="1"/>
          <w:numId w:val="11"/>
        </w:numPr>
        <w:spacing w:after="120" w:line="240" w:lineRule="auto"/>
        <w:contextualSpacing w:val="0"/>
      </w:pPr>
      <w:r>
        <w:t>Genital</w:t>
      </w:r>
      <w:ins w:id="1110" w:author="Lynch, Paul (NIH/NLM/LHC) [E]" w:date="2019-11-13T17:59:00Z">
        <w:r w:rsidR="000B2076">
          <w:t>:</w:t>
        </w:r>
      </w:ins>
      <w:del w:id="1111" w:author="Lynch, Paul (NIH/NLM/LHC) [E]" w:date="2019-11-13T17:59:00Z">
        <w:r w:rsidDel="000B2076">
          <w:delText>,</w:delText>
        </w:r>
      </w:del>
      <w:r>
        <w:t xml:space="preserve">  Genital, Genital fld </w:t>
      </w:r>
    </w:p>
    <w:p w14:paraId="7956B1A6" w14:textId="77777777" w:rsidR="007957C3" w:rsidRDefault="007957C3" w:rsidP="007957C3">
      <w:pPr>
        <w:pStyle w:val="ListParagraph"/>
        <w:numPr>
          <w:ilvl w:val="1"/>
          <w:numId w:val="11"/>
        </w:numPr>
        <w:spacing w:after="120" w:line="240" w:lineRule="auto"/>
        <w:contextualSpacing w:val="0"/>
      </w:pPr>
      <w:r>
        <w:t>Genital-Female</w:t>
      </w:r>
      <w:del w:id="1112" w:author="Lynch, Paul (NIH/NLM/LHC) [E]" w:date="2019-11-13T18:00:00Z">
        <w:r w:rsidDel="00BE0F15">
          <w:delText xml:space="preserve"> </w:delText>
        </w:r>
      </w:del>
      <w:r>
        <w:t>: Endometrium, Genital Lochia, Vag, Cvx, Genital mucus, Cvm, Vag+Rectrum</w:t>
      </w:r>
    </w:p>
    <w:p w14:paraId="0DEA1861" w14:textId="77777777" w:rsidR="007957C3" w:rsidRDefault="007957C3" w:rsidP="007957C3">
      <w:pPr>
        <w:pStyle w:val="ListParagraph"/>
        <w:numPr>
          <w:ilvl w:val="1"/>
          <w:numId w:val="11"/>
        </w:numPr>
        <w:spacing w:after="120" w:line="240" w:lineRule="auto"/>
        <w:contextualSpacing w:val="0"/>
      </w:pPr>
      <w:r>
        <w:t>Genital-Male: Penis, Prostatic fluid, Semen (qualify by STD)</w:t>
      </w:r>
    </w:p>
    <w:p w14:paraId="68B60A71" w14:textId="77777777" w:rsidR="007957C3" w:rsidRDefault="007957C3" w:rsidP="007957C3">
      <w:pPr>
        <w:pStyle w:val="ListParagraph"/>
        <w:numPr>
          <w:ilvl w:val="1"/>
          <w:numId w:val="11"/>
        </w:numPr>
        <w:spacing w:after="120" w:line="240" w:lineRule="auto"/>
        <w:contextualSpacing w:val="0"/>
      </w:pPr>
      <w:r>
        <w:t>UrineUrethra: Urethra, Urine, Urine sediment</w:t>
      </w:r>
    </w:p>
    <w:p w14:paraId="2ABB7CA6" w14:textId="77777777" w:rsidR="007957C3" w:rsidRDefault="007957C3" w:rsidP="007957C3">
      <w:pPr>
        <w:pStyle w:val="ListParagraph"/>
        <w:numPr>
          <w:ilvl w:val="0"/>
          <w:numId w:val="11"/>
        </w:numPr>
        <w:spacing w:after="120" w:line="240" w:lineRule="auto"/>
        <w:contextualSpacing w:val="0"/>
      </w:pPr>
      <w:r w:rsidRPr="00B75C77">
        <w:rPr>
          <w:u w:val="single"/>
        </w:rPr>
        <w:t>BodyFluid</w:t>
      </w:r>
      <w:r>
        <w:t xml:space="preserve"> : Body fld, XXX.body fluid</w:t>
      </w:r>
    </w:p>
    <w:p w14:paraId="75A9BFD9" w14:textId="77777777" w:rsidR="007957C3" w:rsidRDefault="007957C3" w:rsidP="007957C3">
      <w:pPr>
        <w:pStyle w:val="ListParagraph"/>
        <w:numPr>
          <w:ilvl w:val="0"/>
          <w:numId w:val="11"/>
        </w:numPr>
        <w:spacing w:after="120" w:line="240" w:lineRule="auto"/>
        <w:contextualSpacing w:val="0"/>
      </w:pPr>
      <w:r w:rsidRPr="00F27EB0">
        <w:rPr>
          <w:u w:val="single"/>
        </w:rPr>
        <w:lastRenderedPageBreak/>
        <w:t>DuodGastricFld</w:t>
      </w:r>
      <w:r>
        <w:t xml:space="preserve"> : See the Cross-Class specimen for the definition of this specimen group</w:t>
      </w:r>
    </w:p>
    <w:p w14:paraId="0C31D5FB" w14:textId="77777777" w:rsidR="007957C3" w:rsidRDefault="007957C3" w:rsidP="007957C3">
      <w:pPr>
        <w:pStyle w:val="ListParagraph"/>
        <w:numPr>
          <w:ilvl w:val="0"/>
          <w:numId w:val="11"/>
        </w:numPr>
        <w:spacing w:after="120" w:line="240" w:lineRule="auto"/>
        <w:contextualSpacing w:val="0"/>
      </w:pPr>
      <w:r w:rsidRPr="00F27EB0">
        <w:rPr>
          <w:u w:val="single"/>
        </w:rPr>
        <w:t>EyeCorneaConjunctiva</w:t>
      </w:r>
      <w:r>
        <w:t xml:space="preserve"> : Eye, Crn, Cnjt</w:t>
      </w:r>
    </w:p>
    <w:p w14:paraId="6EEAB242" w14:textId="77777777" w:rsidR="007957C3" w:rsidRDefault="007957C3" w:rsidP="007957C3">
      <w:pPr>
        <w:pStyle w:val="ListParagraph"/>
        <w:numPr>
          <w:ilvl w:val="0"/>
          <w:numId w:val="11"/>
        </w:numPr>
        <w:spacing w:after="120" w:line="240" w:lineRule="auto"/>
        <w:contextualSpacing w:val="0"/>
      </w:pPr>
      <w:r w:rsidRPr="00B75C77">
        <w:rPr>
          <w:u w:val="single"/>
        </w:rPr>
        <w:t>Intravascular - any</w:t>
      </w:r>
      <w:r>
        <w:t xml:space="preserve"> : See the Cross-Class specimen for the definition of this specimen group</w:t>
      </w:r>
    </w:p>
    <w:p w14:paraId="3CC57108" w14:textId="77777777"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BPU</w:t>
      </w:r>
      <w:r w:rsidRPr="005549EC">
        <w:t xml:space="preserve"> </w:t>
      </w:r>
      <w:r>
        <w:t>: BPU, BPU.autologous, SerPl^bpu</w:t>
      </w:r>
    </w:p>
    <w:p w14:paraId="7D8E1ED6" w14:textId="77777777"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donor</w:t>
      </w:r>
      <w:r w:rsidRPr="005549EC">
        <w:t xml:space="preserve"> </w:t>
      </w:r>
      <w:r>
        <w:t xml:space="preserve">: Bld^donor, Bone^donor, Plas^donor, Ser/Plas^donor, </w:t>
      </w:r>
      <w:del w:id="1113" w:author="Lynch, Paul (NIH/NLM/LHC) [E]" w:date="2019-11-12T18:47:00Z">
        <w:r w:rsidDel="000278D4">
          <w:delText xml:space="preserve">, </w:delText>
        </w:r>
      </w:del>
      <w:r>
        <w:t>Ser^donor</w:t>
      </w:r>
      <w:del w:id="1114" w:author="Lynch, Paul (NIH/NLM/LHC) [E]" w:date="2019-11-12T18:47:00Z">
        <w:r w:rsidDel="000278D4">
          <w:delText>,</w:delText>
        </w:r>
      </w:del>
    </w:p>
    <w:p w14:paraId="5041FD44" w14:textId="77777777" w:rsidR="007957C3" w:rsidRDefault="007957C3" w:rsidP="007957C3">
      <w:pPr>
        <w:pStyle w:val="ListParagraph"/>
        <w:numPr>
          <w:ilvl w:val="0"/>
          <w:numId w:val="11"/>
        </w:numPr>
        <w:spacing w:after="120" w:line="240" w:lineRule="auto"/>
        <w:contextualSpacing w:val="0"/>
      </w:pPr>
      <w:r w:rsidRPr="00B75C77">
        <w:rPr>
          <w:u w:val="single"/>
        </w:rPr>
        <w:t>IntravascularLine</w:t>
      </w:r>
      <w:r>
        <w:t xml:space="preserve">: </w:t>
      </w:r>
      <w:r w:rsidRPr="007804FC">
        <w:t>Catheter tip</w:t>
      </w:r>
      <w:r>
        <w:t>, Line</w:t>
      </w:r>
    </w:p>
    <w:p w14:paraId="0E9DE78F" w14:textId="77777777" w:rsidR="007957C3" w:rsidRDefault="007957C3" w:rsidP="007957C3">
      <w:pPr>
        <w:pStyle w:val="ListParagraph"/>
        <w:numPr>
          <w:ilvl w:val="0"/>
          <w:numId w:val="11"/>
        </w:numPr>
        <w:spacing w:after="120" w:line="240" w:lineRule="auto"/>
        <w:contextualSpacing w:val="0"/>
      </w:pPr>
      <w:r w:rsidRPr="00B75C77">
        <w:rPr>
          <w:u w:val="single"/>
        </w:rPr>
        <w:t>LungTissue</w:t>
      </w:r>
      <w:r>
        <w:t>: Lung, Lung tiss</w:t>
      </w:r>
    </w:p>
    <w:p w14:paraId="5AC901DC" w14:textId="77777777" w:rsidR="007957C3" w:rsidRDefault="007957C3" w:rsidP="007957C3">
      <w:pPr>
        <w:pStyle w:val="ListParagraph"/>
        <w:numPr>
          <w:ilvl w:val="0"/>
          <w:numId w:val="6"/>
        </w:numPr>
        <w:spacing w:after="120" w:line="240" w:lineRule="auto"/>
        <w:contextualSpacing w:val="0"/>
      </w:pPr>
      <w:r w:rsidRPr="00B75C77">
        <w:rPr>
          <w:u w:val="single"/>
        </w:rPr>
        <w:t>OcularVitr fld</w:t>
      </w:r>
      <w:r>
        <w:t>: See the Cross-Class specimen for the definition of this specimen group</w:t>
      </w:r>
    </w:p>
    <w:p w14:paraId="6C593581" w14:textId="77777777" w:rsidR="007957C3" w:rsidRDefault="007957C3" w:rsidP="007957C3">
      <w:pPr>
        <w:pStyle w:val="ListParagraph"/>
        <w:numPr>
          <w:ilvl w:val="0"/>
          <w:numId w:val="6"/>
        </w:numPr>
        <w:spacing w:after="120" w:line="240" w:lineRule="auto"/>
        <w:contextualSpacing w:val="0"/>
      </w:pPr>
      <w:r w:rsidRPr="00B75C77">
        <w:rPr>
          <w:u w:val="single"/>
        </w:rPr>
        <w:t>Resp</w:t>
      </w:r>
      <w:r>
        <w:t>: Respiratory, Sputum</w:t>
      </w:r>
    </w:p>
    <w:p w14:paraId="356674E0" w14:textId="77777777" w:rsidR="007957C3" w:rsidRDefault="007957C3" w:rsidP="007957C3">
      <w:pPr>
        <w:pStyle w:val="ListParagraph"/>
        <w:numPr>
          <w:ilvl w:val="0"/>
          <w:numId w:val="6"/>
        </w:numPr>
        <w:spacing w:after="120" w:line="240" w:lineRule="auto"/>
        <w:contextualSpacing w:val="0"/>
      </w:pPr>
      <w:r w:rsidRPr="00B75C77">
        <w:rPr>
          <w:u w:val="single"/>
        </w:rPr>
        <w:t>Resp-Lower</w:t>
      </w:r>
      <w:r>
        <w:t>: BAL, Bronchial, Bronchial brush, Respiratory.lower, Sptt, Sputum/Bronchial</w:t>
      </w:r>
    </w:p>
    <w:p w14:paraId="369E7524" w14:textId="77777777" w:rsidR="007957C3" w:rsidRDefault="007957C3" w:rsidP="007957C3">
      <w:pPr>
        <w:pStyle w:val="ListParagraph"/>
        <w:numPr>
          <w:ilvl w:val="0"/>
          <w:numId w:val="6"/>
        </w:numPr>
        <w:spacing w:after="120" w:line="240" w:lineRule="auto"/>
        <w:contextualSpacing w:val="0"/>
      </w:pPr>
      <w:r w:rsidRPr="00B75C77">
        <w:rPr>
          <w:u w:val="single"/>
        </w:rPr>
        <w:t>Resp-Upper</w:t>
      </w:r>
      <w:r>
        <w:t>: Nose, Nph, Pharynx, Respiratory.upper, Thrt</w:t>
      </w:r>
    </w:p>
    <w:p w14:paraId="7800AFA8" w14:textId="77777777" w:rsidR="007957C3" w:rsidRDefault="007957C3" w:rsidP="007957C3">
      <w:pPr>
        <w:pStyle w:val="ListParagraph"/>
        <w:numPr>
          <w:ilvl w:val="0"/>
          <w:numId w:val="6"/>
        </w:numPr>
        <w:spacing w:after="120" w:line="240" w:lineRule="auto"/>
        <w:contextualSpacing w:val="0"/>
      </w:pPr>
      <w:r w:rsidRPr="00B75C77">
        <w:rPr>
          <w:u w:val="single"/>
        </w:rPr>
        <w:t>SmallLargeIntestineBx</w:t>
      </w:r>
      <w:r>
        <w:t>: TGLI/TSMI, TSMI</w:t>
      </w:r>
    </w:p>
    <w:p w14:paraId="4D5FA81B" w14:textId="77777777" w:rsidR="007957C3" w:rsidRDefault="007957C3" w:rsidP="007957C3">
      <w:pPr>
        <w:pStyle w:val="ListParagraph"/>
        <w:numPr>
          <w:ilvl w:val="0"/>
          <w:numId w:val="6"/>
        </w:numPr>
        <w:spacing w:after="120" w:line="240" w:lineRule="auto"/>
        <w:contextualSpacing w:val="0"/>
      </w:pPr>
      <w:r w:rsidRPr="00B75C77">
        <w:rPr>
          <w:u w:val="single"/>
        </w:rPr>
        <w:t>Tissue</w:t>
      </w:r>
      <w:r>
        <w:t>: Tissue, XXX.tissue</w:t>
      </w:r>
    </w:p>
    <w:p w14:paraId="69C0F92F" w14:textId="77777777" w:rsidR="007957C3" w:rsidRDefault="007957C3" w:rsidP="007957C3">
      <w:pPr>
        <w:pStyle w:val="ListParagraph"/>
        <w:numPr>
          <w:ilvl w:val="0"/>
          <w:numId w:val="6"/>
        </w:numPr>
        <w:spacing w:after="120" w:line="240" w:lineRule="auto"/>
        <w:contextualSpacing w:val="0"/>
      </w:pPr>
      <w:r w:rsidRPr="00B75C77">
        <w:rPr>
          <w:u w:val="single"/>
        </w:rPr>
        <w:t>TubesDrains</w:t>
      </w:r>
      <w:r>
        <w:t xml:space="preserve">: </w:t>
      </w:r>
      <w:r w:rsidRPr="007804FC">
        <w:t>Cannula specimen</w:t>
      </w:r>
      <w:r>
        <w:t>, Drain</w:t>
      </w:r>
    </w:p>
    <w:p w14:paraId="2B247710" w14:textId="77777777" w:rsidR="007957C3" w:rsidRDefault="007957C3" w:rsidP="007957C3">
      <w:pPr>
        <w:pStyle w:val="ListParagraph"/>
        <w:numPr>
          <w:ilvl w:val="0"/>
          <w:numId w:val="6"/>
        </w:numPr>
        <w:spacing w:after="120" w:line="240" w:lineRule="auto"/>
        <w:contextualSpacing w:val="0"/>
      </w:pPr>
      <w:r w:rsidRPr="00B75C77">
        <w:rPr>
          <w:u w:val="single"/>
        </w:rPr>
        <w:t>WoundUlcer</w:t>
      </w:r>
      <w:r>
        <w:t>: Wound, Wound.deep, Wound.shlw, Ulc</w:t>
      </w:r>
    </w:p>
    <w:p w14:paraId="30F86560" w14:textId="77777777" w:rsidR="007957C3" w:rsidRDefault="007957C3" w:rsidP="007957C3">
      <w:pPr>
        <w:pStyle w:val="ListParagraph"/>
        <w:ind w:left="360"/>
      </w:pPr>
    </w:p>
    <w:p w14:paraId="4455CF12" w14:textId="20144F2D" w:rsidR="007957C3" w:rsidRPr="00CB0989" w:rsidRDefault="007957C3" w:rsidP="007957C3">
      <w:pPr>
        <w:spacing w:after="0" w:line="240" w:lineRule="auto"/>
      </w:pPr>
      <w:r>
        <w:rPr>
          <w:b/>
        </w:rPr>
        <w:t xml:space="preserve">MICRO Method: </w:t>
      </w:r>
      <w:r>
        <w:t>For the method, we grouped stains together based on their clinical use.</w:t>
      </w:r>
      <w:del w:id="1115" w:author="Lynch, Paul (NIH/NLM/LHC) [E]" w:date="2019-11-14T19:48:00Z">
        <w:r w:rsidDel="00CC2958">
          <w:delText xml:space="preserve"> Please see the table for the full list of stains underneath the grouper.</w:delText>
        </w:r>
      </w:del>
    </w:p>
    <w:p w14:paraId="2AF5AC0C" w14:textId="77777777" w:rsidR="007957C3" w:rsidRDefault="007957C3" w:rsidP="007957C3">
      <w:pPr>
        <w:pStyle w:val="ListParagraph"/>
        <w:numPr>
          <w:ilvl w:val="0"/>
          <w:numId w:val="12"/>
        </w:numPr>
        <w:spacing w:after="120" w:line="240" w:lineRule="auto"/>
        <w:contextualSpacing w:val="0"/>
      </w:pPr>
      <w:r w:rsidRPr="00116E5C">
        <w:rPr>
          <w:u w:val="single"/>
        </w:rPr>
        <w:t>Aerobic cult</w:t>
      </w:r>
      <w:r>
        <w:t xml:space="preserve">: Aerobic culture, </w:t>
      </w:r>
      <w:r w:rsidRPr="002242F8">
        <w:t>Aerobic culture 25 deg C incubation</w:t>
      </w:r>
    </w:p>
    <w:p w14:paraId="2DD61F47" w14:textId="722256FE" w:rsidR="007957C3" w:rsidRDefault="007957C3" w:rsidP="007957C3">
      <w:pPr>
        <w:pStyle w:val="ListParagraph"/>
        <w:numPr>
          <w:ilvl w:val="0"/>
          <w:numId w:val="12"/>
        </w:numPr>
        <w:spacing w:after="120" w:line="240" w:lineRule="auto"/>
        <w:contextualSpacing w:val="0"/>
      </w:pPr>
      <w:r w:rsidRPr="00116E5C">
        <w:rPr>
          <w:u w:val="single"/>
        </w:rPr>
        <w:t>AFB stains</w:t>
      </w:r>
      <w:ins w:id="1116" w:author="Lynch, Paul (NIH/NLM/LHC) [E]" w:date="2019-11-14T20:11:00Z">
        <w:r w:rsidR="009A1D38">
          <w:rPr>
            <w:u w:val="single"/>
          </w:rPr>
          <w:t>:</w:t>
        </w:r>
      </w:ins>
      <w:r>
        <w:t xml:space="preserve"> </w:t>
      </w:r>
      <w:del w:id="1117" w:author="Lynch, Paul (NIH/NLM/LHC) [E]" w:date="2019-11-14T20:11:00Z">
        <w:r w:rsidDel="009A1D38">
          <w:delText xml:space="preserve">– </w:delText>
        </w:r>
      </w:del>
      <w:r>
        <w:t xml:space="preserve">Acid fast stain, Acid fast stain, Acid fast stain.Kinyoun, Acid fast stain.Kinyoun modified, Acid fast stain. Ziehl-Neelsen, </w:t>
      </w:r>
      <w:r w:rsidRPr="005D4AD8">
        <w:t>Carbol-fuchsin stain</w:t>
      </w:r>
      <w:r>
        <w:t xml:space="preserve">, Kinyoun stain, Night blue stain, Rhodamine stain, </w:t>
      </w:r>
      <w:r w:rsidRPr="005D4AD8">
        <w:t>Rhodamine-auramine fluorochrome stain</w:t>
      </w:r>
      <w:r>
        <w:t xml:space="preserve">, Wade stain </w:t>
      </w:r>
    </w:p>
    <w:p w14:paraId="0A7AB53F" w14:textId="77777777" w:rsidR="007957C3" w:rsidRDefault="007957C3" w:rsidP="007957C3">
      <w:pPr>
        <w:pStyle w:val="ListParagraph"/>
        <w:numPr>
          <w:ilvl w:val="0"/>
          <w:numId w:val="12"/>
        </w:numPr>
        <w:spacing w:after="120" w:line="240" w:lineRule="auto"/>
        <w:contextualSpacing w:val="0"/>
      </w:pPr>
      <w:r w:rsidRPr="00F860FF">
        <w:rPr>
          <w:u w:val="single"/>
        </w:rPr>
        <w:t>Aggl</w:t>
      </w:r>
      <w:r>
        <w:t>: Aggl, Aggl.rapid, Aggl.micro, HA, HAI, LA, Sheep cell aggl</w:t>
      </w:r>
    </w:p>
    <w:p w14:paraId="2087EC2F" w14:textId="77777777" w:rsidR="007957C3" w:rsidRDefault="007957C3" w:rsidP="007957C3">
      <w:pPr>
        <w:pStyle w:val="ListParagraph"/>
        <w:numPr>
          <w:ilvl w:val="0"/>
          <w:numId w:val="12"/>
        </w:numPr>
        <w:spacing w:after="120" w:line="240" w:lineRule="auto"/>
        <w:contextualSpacing w:val="0"/>
      </w:pPr>
      <w:r w:rsidRPr="00116E5C">
        <w:rPr>
          <w:u w:val="single"/>
        </w:rPr>
        <w:t>Anaerobic cult</w:t>
      </w:r>
      <w:r>
        <w:t xml:space="preserve">: </w:t>
      </w:r>
      <w:r w:rsidRPr="002242F8">
        <w:t xml:space="preserve">Anaerobic culture </w:t>
      </w:r>
      <w:r>
        <w:t xml:space="preserve">, </w:t>
      </w:r>
      <w:r w:rsidRPr="002242F8">
        <w:t>Anaerobic culture 25 deg C incubation</w:t>
      </w:r>
    </w:p>
    <w:p w14:paraId="197C86B1" w14:textId="77777777" w:rsidR="007957C3" w:rsidRDefault="007957C3" w:rsidP="007957C3">
      <w:pPr>
        <w:pStyle w:val="ListParagraph"/>
        <w:numPr>
          <w:ilvl w:val="0"/>
          <w:numId w:val="12"/>
        </w:numPr>
        <w:spacing w:after="120" w:line="240" w:lineRule="auto"/>
        <w:contextualSpacing w:val="0"/>
      </w:pPr>
      <w:r w:rsidRPr="00F860FF">
        <w:rPr>
          <w:u w:val="single"/>
        </w:rPr>
        <w:t>Anthrax stain</w:t>
      </w:r>
      <w:r>
        <w:t xml:space="preserve">: </w:t>
      </w:r>
      <w:r w:rsidRPr="0083531B">
        <w:t>M'Fadyean stain</w:t>
      </w:r>
      <w:r>
        <w:t xml:space="preserve"> </w:t>
      </w:r>
    </w:p>
    <w:p w14:paraId="5947EFF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37CCE0DE" w14:textId="77777777" w:rsidR="007957C3" w:rsidRDefault="007957C3" w:rsidP="007957C3">
      <w:pPr>
        <w:pStyle w:val="ListParagraph"/>
        <w:numPr>
          <w:ilvl w:val="0"/>
          <w:numId w:val="12"/>
        </w:numPr>
        <w:spacing w:after="120" w:line="240" w:lineRule="auto"/>
        <w:contextualSpacing w:val="0"/>
      </w:pPr>
      <w:r w:rsidRPr="00F860FF">
        <w:rPr>
          <w:u w:val="single"/>
        </w:rPr>
        <w:t>Blood film</w:t>
      </w:r>
      <w:r>
        <w:t>: Malaria smear</w:t>
      </w:r>
    </w:p>
    <w:p w14:paraId="49DB8934" w14:textId="77777777" w:rsidR="007957C3" w:rsidRPr="00186F3B" w:rsidRDefault="007957C3" w:rsidP="007957C3">
      <w:pPr>
        <w:pStyle w:val="ListParagraph"/>
        <w:numPr>
          <w:ilvl w:val="0"/>
          <w:numId w:val="12"/>
        </w:numPr>
        <w:spacing w:after="120" w:line="240" w:lineRule="auto"/>
        <w:contextualSpacing w:val="0"/>
      </w:pPr>
      <w:r w:rsidRPr="00186F3B">
        <w:rPr>
          <w:u w:val="single"/>
        </w:rPr>
        <w:t>Blood film – Thick</w:t>
      </w:r>
      <w:r w:rsidRPr="00186F3B">
        <w:t>:</w:t>
      </w:r>
      <w:r w:rsidRPr="006325F7">
        <w:t xml:space="preserve"> </w:t>
      </w:r>
      <w:commentRangeStart w:id="1118"/>
      <w:r w:rsidRPr="006325F7">
        <w:t>Malaria thick smear</w:t>
      </w:r>
      <w:commentRangeEnd w:id="1118"/>
      <w:r w:rsidR="00AF7ED6" w:rsidRPr="00186F3B">
        <w:rPr>
          <w:rStyle w:val="CommentReference"/>
        </w:rPr>
        <w:commentReference w:id="1118"/>
      </w:r>
      <w:r w:rsidRPr="00186F3B">
        <w:t>, Thick film</w:t>
      </w:r>
    </w:p>
    <w:p w14:paraId="062B6098" w14:textId="22DC08CD" w:rsidR="007957C3" w:rsidRPr="00186F3B" w:rsidRDefault="007957C3" w:rsidP="007957C3">
      <w:pPr>
        <w:pStyle w:val="ListParagraph"/>
        <w:numPr>
          <w:ilvl w:val="0"/>
          <w:numId w:val="12"/>
        </w:numPr>
        <w:spacing w:after="120" w:line="240" w:lineRule="auto"/>
        <w:contextualSpacing w:val="0"/>
      </w:pPr>
      <w:r w:rsidRPr="00186F3B">
        <w:rPr>
          <w:u w:val="single"/>
        </w:rPr>
        <w:t>Blood film – Thin</w:t>
      </w:r>
      <w:r w:rsidRPr="006325F7">
        <w:t xml:space="preserve">: Malaria thin smear, </w:t>
      </w:r>
      <w:ins w:id="1119" w:author="Lynch, Paul (NIH/NLM/LHC) [E]" w:date="2019-12-03T18:21:00Z">
        <w:r w:rsidR="003E5EF9" w:rsidRPr="006325F7">
          <w:rPr>
            <w:rPrChange w:id="1120" w:author="Lynch, Paul (NIH/NLM/LHC) [E]" w:date="2019-12-03T18:22:00Z">
              <w:rPr>
                <w:color w:val="FF0000"/>
              </w:rPr>
            </w:rPrChange>
          </w:rPr>
          <w:t>T</w:t>
        </w:r>
      </w:ins>
      <w:del w:id="1121" w:author="Lynch, Paul (NIH/NLM/LHC) [E]" w:date="2019-12-03T18:21:00Z">
        <w:r w:rsidRPr="00186F3B" w:rsidDel="003E5EF9">
          <w:delText>t</w:delText>
        </w:r>
      </w:del>
      <w:r w:rsidRPr="00186F3B">
        <w:t>hin film</w:t>
      </w:r>
    </w:p>
    <w:p w14:paraId="49254C62" w14:textId="77777777" w:rsidR="007957C3" w:rsidRDefault="007957C3" w:rsidP="007957C3">
      <w:pPr>
        <w:pStyle w:val="ListParagraph"/>
        <w:numPr>
          <w:ilvl w:val="0"/>
          <w:numId w:val="12"/>
        </w:numPr>
        <w:spacing w:after="120" w:line="240" w:lineRule="auto"/>
        <w:contextualSpacing w:val="0"/>
      </w:pPr>
      <w:r w:rsidRPr="009E08B8">
        <w:rPr>
          <w:u w:val="single"/>
        </w:rPr>
        <w:t>Chlamydia-Rickettsia stain</w:t>
      </w:r>
      <w:r>
        <w:t xml:space="preserve">: Macchiavello stain </w:t>
      </w:r>
    </w:p>
    <w:p w14:paraId="36F0290A"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36632B84" w14:textId="77777777" w:rsidR="007957C3" w:rsidRDefault="007957C3" w:rsidP="007957C3">
      <w:pPr>
        <w:pStyle w:val="ListParagraph"/>
        <w:numPr>
          <w:ilvl w:val="0"/>
          <w:numId w:val="12"/>
        </w:numPr>
        <w:spacing w:after="120" w:line="240" w:lineRule="auto"/>
        <w:contextualSpacing w:val="0"/>
      </w:pPr>
      <w:r w:rsidRPr="009E08B8">
        <w:rPr>
          <w:u w:val="single"/>
        </w:rPr>
        <w:t>CSF gram negatives stain</w:t>
      </w:r>
      <w:r>
        <w:t>: Methylene blue stain. Loeffler, Neisser stain</w:t>
      </w:r>
    </w:p>
    <w:p w14:paraId="15893A5A" w14:textId="77777777" w:rsidR="007957C3" w:rsidRDefault="007957C3" w:rsidP="007957C3">
      <w:pPr>
        <w:pStyle w:val="ListParagraph"/>
        <w:numPr>
          <w:ilvl w:val="0"/>
          <w:numId w:val="12"/>
        </w:numPr>
        <w:spacing w:after="120" w:line="240" w:lineRule="auto"/>
        <w:contextualSpacing w:val="0"/>
      </w:pPr>
      <w:r w:rsidRPr="009E08B8">
        <w:rPr>
          <w:u w:val="single"/>
        </w:rPr>
        <w:t>Cult</w:t>
      </w:r>
      <w:r>
        <w:t>: Anaerobic+Aerobic Culture, Biopsy Culture, Culture, Culture @1:100, Culture.FDA method, Cytotoxin tissue culture assay, Intravascular line culture, Organism specific culture</w:t>
      </w:r>
    </w:p>
    <w:p w14:paraId="4C90488A" w14:textId="77777777" w:rsidR="007957C3" w:rsidRDefault="007957C3" w:rsidP="007957C3">
      <w:pPr>
        <w:pStyle w:val="ListParagraph"/>
        <w:numPr>
          <w:ilvl w:val="0"/>
          <w:numId w:val="12"/>
        </w:numPr>
        <w:spacing w:after="120" w:line="240" w:lineRule="auto"/>
        <w:contextualSpacing w:val="0"/>
      </w:pPr>
      <w:r w:rsidRPr="00F73887">
        <w:rPr>
          <w:u w:val="single"/>
        </w:rPr>
        <w:lastRenderedPageBreak/>
        <w:t>Diphtheria</w:t>
      </w:r>
      <w:r>
        <w:t>: Alberts stain, Methylene blue stain.Loeffler, Neisser stain</w:t>
      </w:r>
    </w:p>
    <w:p w14:paraId="563BB8AA" w14:textId="77777777" w:rsidR="007957C3" w:rsidRDefault="007957C3" w:rsidP="007957C3">
      <w:pPr>
        <w:pStyle w:val="ListParagraph"/>
        <w:numPr>
          <w:ilvl w:val="0"/>
          <w:numId w:val="12"/>
        </w:numPr>
        <w:spacing w:after="120" w:line="240" w:lineRule="auto"/>
        <w:contextualSpacing w:val="0"/>
      </w:pPr>
      <w:r w:rsidRPr="00F73887">
        <w:rPr>
          <w:u w:val="single"/>
        </w:rPr>
        <w:t>Elph</w:t>
      </w:r>
      <w:r>
        <w:t xml:space="preserve"> : Electrophoresis, </w:t>
      </w:r>
      <w:r w:rsidRPr="009877B4">
        <w:t>Immunoelectrophoresis</w:t>
      </w:r>
      <w:r>
        <w:t>, PAGE, PFGE</w:t>
      </w:r>
    </w:p>
    <w:p w14:paraId="4C282620" w14:textId="77777777" w:rsidR="007957C3" w:rsidRDefault="007957C3" w:rsidP="007957C3">
      <w:pPr>
        <w:pStyle w:val="ListParagraph"/>
        <w:numPr>
          <w:ilvl w:val="0"/>
          <w:numId w:val="12"/>
        </w:numPr>
        <w:spacing w:after="120" w:line="240" w:lineRule="auto"/>
        <w:contextualSpacing w:val="0"/>
      </w:pPr>
      <w:r w:rsidRPr="00F73887">
        <w:rPr>
          <w:u w:val="single"/>
        </w:rPr>
        <w:t>EM Virus stain</w:t>
      </w:r>
      <w:r>
        <w:t xml:space="preserve">: Microscopy.electron, </w:t>
      </w:r>
      <w:r w:rsidRPr="00347E9D">
        <w:t>Microscopy.electron.negative stain</w:t>
      </w:r>
      <w:r>
        <w:t xml:space="preserve">, </w:t>
      </w:r>
      <w:r w:rsidRPr="00347E9D">
        <w:t>Microscopy.electron.</w:t>
      </w:r>
      <w:r>
        <w:t>thin section</w:t>
      </w:r>
    </w:p>
    <w:p w14:paraId="3B4B87B2" w14:textId="77777777" w:rsidR="007957C3" w:rsidRDefault="007957C3" w:rsidP="007957C3">
      <w:pPr>
        <w:pStyle w:val="ListParagraph"/>
        <w:numPr>
          <w:ilvl w:val="0"/>
          <w:numId w:val="12"/>
        </w:numPr>
        <w:spacing w:after="120" w:line="240" w:lineRule="auto"/>
        <w:contextualSpacing w:val="0"/>
      </w:pPr>
      <w:r w:rsidRPr="00F73887">
        <w:rPr>
          <w:u w:val="single"/>
        </w:rPr>
        <w:t>Endospore stain</w:t>
      </w:r>
      <w:r>
        <w:t>: Malachite green stain</w:t>
      </w:r>
    </w:p>
    <w:p w14:paraId="5BA18AFC"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5F5DBEC9" w14:textId="77777777" w:rsidR="007957C3" w:rsidRDefault="007957C3" w:rsidP="007957C3">
      <w:pPr>
        <w:pStyle w:val="ListParagraph"/>
        <w:numPr>
          <w:ilvl w:val="0"/>
          <w:numId w:val="12"/>
        </w:numPr>
        <w:spacing w:after="120" w:line="240" w:lineRule="auto"/>
        <w:contextualSpacing w:val="0"/>
      </w:pPr>
      <w:r w:rsidRPr="00F6135E">
        <w:rPr>
          <w:u w:val="single"/>
        </w:rPr>
        <w:t>Fungal stains</w:t>
      </w:r>
      <w:r>
        <w:t>: Calcofluor white preparation, Fungus stain</w:t>
      </w:r>
    </w:p>
    <w:p w14:paraId="2A6D0BAC" w14:textId="77777777" w:rsidR="007957C3" w:rsidRDefault="007957C3" w:rsidP="007957C3">
      <w:pPr>
        <w:pStyle w:val="ListParagraph"/>
        <w:numPr>
          <w:ilvl w:val="0"/>
          <w:numId w:val="12"/>
        </w:numPr>
        <w:spacing w:after="120" w:line="240" w:lineRule="auto"/>
        <w:contextualSpacing w:val="0"/>
      </w:pPr>
      <w:r w:rsidRPr="00F6135E">
        <w:rPr>
          <w:u w:val="single"/>
        </w:rPr>
        <w:t>Giemsa or Acridine orange stains</w:t>
      </w:r>
      <w:r>
        <w:t xml:space="preserve">: </w:t>
      </w:r>
      <w:r w:rsidRPr="00347E9D">
        <w:t xml:space="preserve">Acridine orange </w:t>
      </w:r>
      <w:r>
        <w:t xml:space="preserve"> </w:t>
      </w:r>
      <w:r w:rsidRPr="00347E9D">
        <w:t xml:space="preserve"> Giemsa stain</w:t>
      </w:r>
      <w:r>
        <w:t xml:space="preserve">, </w:t>
      </w:r>
      <w:r w:rsidRPr="00347E9D">
        <w:t xml:space="preserve">Acridine orange </w:t>
      </w:r>
      <w:r>
        <w:t xml:space="preserve">stain, </w:t>
      </w:r>
      <w:r w:rsidRPr="00347E9D">
        <w:t>Giemsa stain</w:t>
      </w:r>
      <w:r>
        <w:t xml:space="preserve">, </w:t>
      </w:r>
      <w:r w:rsidRPr="00347E9D">
        <w:t>Giemsa stain</w:t>
      </w:r>
      <w:r>
        <w:t xml:space="preserve">.3 micron, </w:t>
      </w:r>
      <w:r w:rsidRPr="00347E9D">
        <w:t>Giemsa stain</w:t>
      </w:r>
      <w:r>
        <w:t>. May-Grunwald, Modified Giemsa, Wright Giemsa stain</w:t>
      </w:r>
    </w:p>
    <w:p w14:paraId="3465997B" w14:textId="77777777" w:rsidR="007957C3" w:rsidRDefault="007957C3" w:rsidP="007957C3">
      <w:pPr>
        <w:pStyle w:val="ListParagraph"/>
        <w:numPr>
          <w:ilvl w:val="0"/>
          <w:numId w:val="12"/>
        </w:numPr>
        <w:spacing w:after="120" w:line="240" w:lineRule="auto"/>
        <w:contextualSpacing w:val="0"/>
      </w:pPr>
      <w:r w:rsidRPr="00F6135E">
        <w:rPr>
          <w:u w:val="single"/>
        </w:rPr>
        <w:t>Gram stains</w:t>
      </w:r>
      <w:r>
        <w:t>: Crystal violet stain, Gram stain</w:t>
      </w:r>
    </w:p>
    <w:p w14:paraId="38BDCEEA" w14:textId="77777777" w:rsidR="007957C3" w:rsidRDefault="007957C3" w:rsidP="007957C3">
      <w:pPr>
        <w:pStyle w:val="ListParagraph"/>
        <w:numPr>
          <w:ilvl w:val="0"/>
          <w:numId w:val="12"/>
        </w:numPr>
        <w:spacing w:after="120" w:line="240" w:lineRule="auto"/>
        <w:contextualSpacing w:val="0"/>
      </w:pPr>
      <w:r w:rsidRPr="00F6135E">
        <w:rPr>
          <w:u w:val="single"/>
        </w:rPr>
        <w:t>HBsAG stain</w:t>
      </w:r>
      <w:r>
        <w:t>: Orcein stain</w:t>
      </w:r>
    </w:p>
    <w:p w14:paraId="64B7A89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74CAC067" w14:textId="77777777" w:rsidR="007957C3" w:rsidRDefault="007957C3" w:rsidP="007957C3">
      <w:pPr>
        <w:pStyle w:val="ListParagraph"/>
        <w:numPr>
          <w:ilvl w:val="0"/>
          <w:numId w:val="12"/>
        </w:numPr>
        <w:spacing w:after="120" w:line="240" w:lineRule="auto"/>
        <w:contextualSpacing w:val="0"/>
      </w:pPr>
      <w:r w:rsidRPr="00F6135E">
        <w:rPr>
          <w:u w:val="single"/>
        </w:rPr>
        <w:t>IA</w:t>
      </w:r>
      <w:r>
        <w:rPr>
          <w:u w:val="single"/>
        </w:rPr>
        <w:t>-</w:t>
      </w:r>
      <w:del w:id="1122" w:author="Lynch, Paul (NIH/NLM/LHC) [E]" w:date="2019-11-30T14:11:00Z">
        <w:r w:rsidDel="00596427">
          <w:rPr>
            <w:u w:val="single"/>
          </w:rPr>
          <w:delText>-</w:delText>
        </w:r>
      </w:del>
      <w:r w:rsidRPr="00F6135E">
        <w:rPr>
          <w:u w:val="single"/>
        </w:rPr>
        <w:t>IF</w:t>
      </w:r>
      <w:r>
        <w:rPr>
          <w:u w:val="single"/>
        </w:rPr>
        <w:t>-</w:t>
      </w:r>
      <w:r w:rsidRPr="00F6135E">
        <w:rPr>
          <w:u w:val="single"/>
        </w:rPr>
        <w:t>Null*</w:t>
      </w:r>
      <w:r>
        <w:t>: CIE, EIA, EIA.RST, EMIA, IA, IA.rapid, IF, Rapid, RIA, RIPA</w:t>
      </w:r>
    </w:p>
    <w:p w14:paraId="214427AE" w14:textId="77777777" w:rsidR="007957C3" w:rsidRDefault="007957C3" w:rsidP="007957C3">
      <w:pPr>
        <w:pStyle w:val="ListParagraph"/>
        <w:numPr>
          <w:ilvl w:val="1"/>
          <w:numId w:val="12"/>
        </w:numPr>
        <w:spacing w:after="120" w:line="240" w:lineRule="auto"/>
        <w:contextualSpacing w:val="0"/>
      </w:pPr>
      <w:r w:rsidRPr="00AD13B4">
        <w:rPr>
          <w:u w:val="single"/>
        </w:rPr>
        <w:t>Comment</w:t>
      </w:r>
      <w:r>
        <w:t>: We also include null methods in this class but only when the analytes have “Ab” or “Ag” in the name.</w:t>
      </w:r>
      <w:r w:rsidRPr="00AD13B4">
        <w:t xml:space="preserve"> See </w:t>
      </w:r>
      <w:r>
        <w:t xml:space="preserve">the Cross-Class </w:t>
      </w:r>
      <w:r w:rsidRPr="00AD13B4">
        <w:t>Analyte group for the definition of this group.</w:t>
      </w:r>
      <w:r>
        <w:rPr>
          <w:b/>
        </w:rPr>
        <w:t xml:space="preserve"> </w:t>
      </w:r>
    </w:p>
    <w:p w14:paraId="4EB30637" w14:textId="77777777" w:rsidR="007957C3" w:rsidRDefault="007957C3" w:rsidP="007957C3">
      <w:pPr>
        <w:pStyle w:val="ListParagraph"/>
        <w:numPr>
          <w:ilvl w:val="0"/>
          <w:numId w:val="12"/>
        </w:numPr>
        <w:spacing w:after="120" w:line="240" w:lineRule="auto"/>
        <w:contextualSpacing w:val="0"/>
      </w:pPr>
      <w:r w:rsidRPr="00F6135E">
        <w:rPr>
          <w:u w:val="single"/>
        </w:rPr>
        <w:t>IB*</w:t>
      </w:r>
      <w:r>
        <w:t>: IB, IB.test strip</w:t>
      </w:r>
    </w:p>
    <w:p w14:paraId="45025B2D" w14:textId="77777777" w:rsidR="007957C3" w:rsidRDefault="007957C3" w:rsidP="007957C3">
      <w:pPr>
        <w:pStyle w:val="ListParagraph"/>
        <w:numPr>
          <w:ilvl w:val="0"/>
          <w:numId w:val="12"/>
        </w:numPr>
        <w:spacing w:after="120" w:line="240" w:lineRule="auto"/>
        <w:contextualSpacing w:val="0"/>
      </w:pPr>
      <w:r w:rsidRPr="00F6135E">
        <w:rPr>
          <w:u w:val="single"/>
        </w:rPr>
        <w:t>Immune diffusion</w:t>
      </w:r>
      <w:r>
        <w:t>: ID, Immune diffusion</w:t>
      </w:r>
    </w:p>
    <w:p w14:paraId="0670961B" w14:textId="77777777" w:rsidR="007957C3" w:rsidRDefault="007957C3" w:rsidP="007957C3">
      <w:pPr>
        <w:pStyle w:val="ListParagraph"/>
        <w:numPr>
          <w:ilvl w:val="0"/>
          <w:numId w:val="12"/>
        </w:numPr>
        <w:spacing w:after="120" w:line="240" w:lineRule="auto"/>
        <w:contextualSpacing w:val="0"/>
      </w:pPr>
      <w:r w:rsidRPr="00F6135E">
        <w:rPr>
          <w:u w:val="single"/>
        </w:rPr>
        <w:t>Intestinal parasite stains</w:t>
      </w:r>
      <w:r>
        <w:t xml:space="preserve">: Brilliant cresyl blue, Safranin stain, Trichrome stain modified, Trichrome stain, </w:t>
      </w:r>
      <w:r w:rsidRPr="00C63491">
        <w:t>Trichrome stain</w:t>
      </w:r>
      <w:r>
        <w:t xml:space="preserve">, </w:t>
      </w:r>
      <w:r w:rsidRPr="00C63491">
        <w:t>Gomori-Wheatley</w:t>
      </w:r>
      <w:r>
        <w:t xml:space="preserve">, </w:t>
      </w:r>
      <w:r w:rsidRPr="00C63491">
        <w:t>Trichrome stain.Masson</w:t>
      </w:r>
      <w:r>
        <w:t xml:space="preserve">, </w:t>
      </w:r>
      <w:r w:rsidRPr="00C63491">
        <w:t>Trichrome stain.Masson</w:t>
      </w:r>
      <w:r>
        <w:t xml:space="preserve"> modified</w:t>
      </w:r>
    </w:p>
    <w:p w14:paraId="283B4B99" w14:textId="77777777" w:rsidR="007957C3" w:rsidRDefault="007957C3" w:rsidP="007957C3">
      <w:pPr>
        <w:pStyle w:val="ListParagraph"/>
        <w:numPr>
          <w:ilvl w:val="0"/>
          <w:numId w:val="12"/>
        </w:numPr>
        <w:spacing w:after="120" w:line="240" w:lineRule="auto"/>
        <w:contextualSpacing w:val="0"/>
      </w:pPr>
      <w:r w:rsidRPr="00F6135E">
        <w:rPr>
          <w:u w:val="single"/>
        </w:rPr>
        <w:t>Leprosy stain</w:t>
      </w:r>
      <w:r>
        <w:t xml:space="preserve">: </w:t>
      </w:r>
      <w:r w:rsidRPr="00C63491">
        <w:t>Fite-Faraco stain</w:t>
      </w:r>
      <w:r>
        <w:t xml:space="preserve"> </w:t>
      </w:r>
    </w:p>
    <w:p w14:paraId="05CFF27E"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1596914F" w14:textId="77777777" w:rsidR="007957C3" w:rsidRDefault="007957C3" w:rsidP="007957C3">
      <w:pPr>
        <w:pStyle w:val="ListParagraph"/>
        <w:numPr>
          <w:ilvl w:val="0"/>
          <w:numId w:val="12"/>
        </w:numPr>
        <w:spacing w:after="120" w:line="240" w:lineRule="auto"/>
        <w:contextualSpacing w:val="0"/>
      </w:pPr>
      <w:r w:rsidRPr="00F6135E">
        <w:rPr>
          <w:u w:val="single"/>
        </w:rPr>
        <w:t>Light microscopy</w:t>
      </w:r>
      <w:r>
        <w:t>: Microscopy.light, Microscopy.light.HPF, Microscopy.light.LPF</w:t>
      </w:r>
    </w:p>
    <w:p w14:paraId="4C514CC1" w14:textId="42EAA89F" w:rsidR="007957C3" w:rsidRDefault="007957C3" w:rsidP="007957C3">
      <w:pPr>
        <w:pStyle w:val="ListParagraph"/>
        <w:numPr>
          <w:ilvl w:val="0"/>
          <w:numId w:val="12"/>
        </w:numPr>
        <w:spacing w:after="120" w:line="240" w:lineRule="auto"/>
        <w:contextualSpacing w:val="0"/>
      </w:pPr>
      <w:r w:rsidRPr="00F6135E">
        <w:rPr>
          <w:u w:val="single"/>
        </w:rPr>
        <w:t>Molecular genetics</w:t>
      </w:r>
      <w:r>
        <w:t>: Amplification/Sequencing, Molgen, Probe.amp, Probe.amp</w:t>
      </w:r>
      <w:ins w:id="1123" w:author="Lynch, Paul (NIH/NLM/LHC) [E]" w:date="2019-11-14T20:26:00Z">
        <w:r w:rsidR="00995869">
          <w:t>.</w:t>
        </w:r>
      </w:ins>
      <w:del w:id="1124" w:author="Lynch, Paul (NIH/NLM/LHC) [E]" w:date="2019-11-14T20:26:00Z">
        <w:r w:rsidDel="00995869">
          <w:delText>,</w:delText>
        </w:r>
      </w:del>
      <w:r>
        <w:t>sig, Probe.amp.tar, Probe.mag capture, Sequencing</w:t>
      </w:r>
    </w:p>
    <w:p w14:paraId="65FA65C6" w14:textId="77777777" w:rsidR="007957C3" w:rsidRDefault="007957C3" w:rsidP="007957C3">
      <w:pPr>
        <w:pStyle w:val="ListParagraph"/>
        <w:numPr>
          <w:ilvl w:val="0"/>
          <w:numId w:val="12"/>
        </w:numPr>
        <w:spacing w:after="120" w:line="240" w:lineRule="auto"/>
        <w:contextualSpacing w:val="0"/>
      </w:pPr>
      <w:r w:rsidRPr="00F6135E">
        <w:rPr>
          <w:u w:val="single"/>
        </w:rPr>
        <w:t>PCP and yeast</w:t>
      </w:r>
      <w:r>
        <w:t xml:space="preserve">: </w:t>
      </w:r>
      <w:r w:rsidRPr="00DE3CBA">
        <w:t>Methenamine silver nitrate stain</w:t>
      </w:r>
      <w:r>
        <w:t xml:space="preserve">, </w:t>
      </w:r>
      <w:r w:rsidRPr="00DE3CBA">
        <w:t xml:space="preserve">Methenamine silver </w:t>
      </w:r>
      <w:r>
        <w:t xml:space="preserve">stain.Grocott, </w:t>
      </w:r>
      <w:r w:rsidRPr="00DE3CBA">
        <w:t xml:space="preserve">Methenamine silver </w:t>
      </w:r>
      <w:r>
        <w:t>stain.Jones</w:t>
      </w:r>
    </w:p>
    <w:p w14:paraId="521F38B7" w14:textId="77777777" w:rsidR="007957C3" w:rsidRDefault="007957C3" w:rsidP="007957C3">
      <w:pPr>
        <w:pStyle w:val="ListParagraph"/>
        <w:numPr>
          <w:ilvl w:val="0"/>
          <w:numId w:val="12"/>
        </w:numPr>
        <w:spacing w:after="120" w:line="240" w:lineRule="auto"/>
        <w:contextualSpacing w:val="0"/>
      </w:pPr>
      <w:r w:rsidRPr="00F6135E">
        <w:rPr>
          <w:u w:val="single"/>
        </w:rPr>
        <w:t>Resp Cult</w:t>
      </w:r>
      <w:r>
        <w:t>: ARDS Cult, CF Resp Cult, Resp Cult</w:t>
      </w:r>
    </w:p>
    <w:p w14:paraId="12CFB1E1" w14:textId="77777777" w:rsidR="007957C3" w:rsidRDefault="007957C3" w:rsidP="007957C3">
      <w:pPr>
        <w:pStyle w:val="ListParagraph"/>
        <w:numPr>
          <w:ilvl w:val="0"/>
          <w:numId w:val="12"/>
        </w:numPr>
        <w:spacing w:after="120" w:line="240" w:lineRule="auto"/>
        <w:contextualSpacing w:val="0"/>
      </w:pPr>
      <w:r w:rsidRPr="00F6135E">
        <w:rPr>
          <w:u w:val="single"/>
        </w:rPr>
        <w:t>Seratia species</w:t>
      </w:r>
      <w:r>
        <w:t xml:space="preserve">: Methyl green stain, </w:t>
      </w:r>
      <w:r w:rsidRPr="00DE3CBA">
        <w:t>Methyl green-pyronine Y stain</w:t>
      </w:r>
    </w:p>
    <w:p w14:paraId="44E7BFB5" w14:textId="77777777" w:rsidR="007957C3" w:rsidRDefault="007957C3" w:rsidP="007957C3">
      <w:pPr>
        <w:pStyle w:val="ListParagraph"/>
        <w:numPr>
          <w:ilvl w:val="0"/>
          <w:numId w:val="12"/>
        </w:numPr>
        <w:spacing w:after="120" w:line="240" w:lineRule="auto"/>
        <w:contextualSpacing w:val="0"/>
      </w:pPr>
      <w:r w:rsidRPr="00F6135E">
        <w:rPr>
          <w:u w:val="single"/>
        </w:rPr>
        <w:t>Silver stains</w:t>
      </w:r>
      <w:r>
        <w:t xml:space="preserve">: </w:t>
      </w:r>
      <w:r w:rsidRPr="00DE3CBA">
        <w:t>Silver impregnation stain.Dieterle</w:t>
      </w:r>
      <w:r>
        <w:t xml:space="preserve">, </w:t>
      </w:r>
      <w:r w:rsidRPr="00DE3CBA">
        <w:t>Silver nitrate stain</w:t>
      </w:r>
      <w:r>
        <w:t>, Silver stain, Silver stain.Fontana-Masson, Silver stain.Grimelius, Steiner stain, Warthin-Starry stain</w:t>
      </w:r>
    </w:p>
    <w:p w14:paraId="09B25AB9" w14:textId="77777777" w:rsidR="007957C3" w:rsidRDefault="007957C3" w:rsidP="007957C3">
      <w:pPr>
        <w:pStyle w:val="ListParagraph"/>
        <w:numPr>
          <w:ilvl w:val="0"/>
          <w:numId w:val="12"/>
        </w:numPr>
        <w:spacing w:after="120" w:line="240" w:lineRule="auto"/>
        <w:contextualSpacing w:val="0"/>
      </w:pPr>
      <w:r w:rsidRPr="00F6135E">
        <w:rPr>
          <w:u w:val="single"/>
        </w:rPr>
        <w:t>Skin Fungi</w:t>
      </w:r>
      <w:r>
        <w:t>: KOH Preparation</w:t>
      </w:r>
    </w:p>
    <w:p w14:paraId="1A4F2820"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69C320F3" w14:textId="77777777" w:rsidR="007957C3" w:rsidRDefault="007957C3" w:rsidP="007957C3">
      <w:pPr>
        <w:pStyle w:val="ListParagraph"/>
        <w:numPr>
          <w:ilvl w:val="0"/>
          <w:numId w:val="12"/>
        </w:numPr>
        <w:spacing w:after="120" w:line="240" w:lineRule="auto"/>
        <w:contextualSpacing w:val="0"/>
      </w:pPr>
      <w:r w:rsidRPr="00F6135E">
        <w:rPr>
          <w:u w:val="single"/>
        </w:rPr>
        <w:t>Viral cult</w:t>
      </w:r>
      <w:r>
        <w:t>: Shell vial culture</w:t>
      </w:r>
    </w:p>
    <w:p w14:paraId="7DD3F57F" w14:textId="77777777" w:rsidR="007957C3" w:rsidRDefault="007957C3" w:rsidP="007957C3">
      <w:pPr>
        <w:pStyle w:val="ListParagraph"/>
        <w:numPr>
          <w:ilvl w:val="0"/>
          <w:numId w:val="12"/>
        </w:numPr>
        <w:spacing w:after="120" w:line="240" w:lineRule="auto"/>
        <w:contextualSpacing w:val="0"/>
      </w:pPr>
      <w:r w:rsidRPr="00F6135E">
        <w:rPr>
          <w:u w:val="single"/>
        </w:rPr>
        <w:lastRenderedPageBreak/>
        <w:t>Viral smear-HSV+VZV</w:t>
      </w:r>
      <w:r>
        <w:t xml:space="preserve">: </w:t>
      </w:r>
      <w:r w:rsidRPr="004B7266">
        <w:t>Tzanck smear</w:t>
      </w:r>
    </w:p>
    <w:p w14:paraId="477E069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48CEC536" w14:textId="77777777" w:rsidR="007957C3" w:rsidRDefault="007957C3" w:rsidP="007957C3">
      <w:pPr>
        <w:pStyle w:val="ListParagraph"/>
        <w:numPr>
          <w:ilvl w:val="0"/>
          <w:numId w:val="12"/>
        </w:numPr>
        <w:spacing w:after="120" w:line="240" w:lineRule="auto"/>
        <w:contextualSpacing w:val="0"/>
      </w:pPr>
      <w:r>
        <w:rPr>
          <w:u w:val="single"/>
        </w:rPr>
        <w:t>Yersinia pestis stains</w:t>
      </w:r>
      <w:r>
        <w:t>: Wayson stain</w:t>
      </w:r>
    </w:p>
    <w:p w14:paraId="3F708EF8" w14:textId="77777777" w:rsidR="007957C3" w:rsidRDefault="007957C3" w:rsidP="007957C3">
      <w:pPr>
        <w:pStyle w:val="ListParagraph"/>
        <w:numPr>
          <w:ilvl w:val="1"/>
          <w:numId w:val="12"/>
        </w:numPr>
        <w:spacing w:after="120" w:line="240" w:lineRule="auto"/>
        <w:contextualSpacing w:val="0"/>
      </w:pPr>
      <w:r>
        <w:rPr>
          <w:u w:val="single"/>
        </w:rPr>
        <w:t>Comment</w:t>
      </w:r>
      <w:r w:rsidRPr="007C47C6">
        <w:t>:</w:t>
      </w:r>
      <w:r>
        <w:t xml:space="preserve"> For information only</w:t>
      </w:r>
    </w:p>
    <w:p w14:paraId="5C299E94" w14:textId="77777777" w:rsidR="00434BFA" w:rsidRPr="00434BFA" w:rsidRDefault="00434BFA" w:rsidP="00434BFA">
      <w:pPr>
        <w:pStyle w:val="ListParagraph"/>
        <w:spacing w:after="120" w:line="240" w:lineRule="auto"/>
        <w:contextualSpacing w:val="0"/>
      </w:pPr>
    </w:p>
    <w:p w14:paraId="43B56F7A" w14:textId="77777777" w:rsidR="00252115" w:rsidRPr="00863505" w:rsidRDefault="00863505" w:rsidP="00FB7AFF">
      <w:pPr>
        <w:pStyle w:val="Heading2"/>
      </w:pPr>
      <w:r>
        <w:t xml:space="preserve">Class: </w:t>
      </w:r>
      <w:r w:rsidR="00252115" w:rsidRPr="00863505">
        <w:t>M</w:t>
      </w:r>
      <w:r>
        <w:t>OLPATH</w:t>
      </w:r>
      <w:r w:rsidR="006A7B38">
        <w:t xml:space="preserve"> – excludes MOLPATH.MISC</w:t>
      </w:r>
    </w:p>
    <w:p w14:paraId="228281C0" w14:textId="4EE534F0" w:rsidR="003721F7" w:rsidRPr="003721F7" w:rsidRDefault="003721F7" w:rsidP="003721F7">
      <w:pPr>
        <w:spacing w:after="0" w:line="240" w:lineRule="auto"/>
        <w:rPr>
          <w:b/>
        </w:rPr>
      </w:pPr>
      <w:r>
        <w:rPr>
          <w:b/>
        </w:rPr>
        <w:t xml:space="preserve">MOLPATH </w:t>
      </w:r>
      <w:r w:rsidRPr="003721F7">
        <w:rPr>
          <w:b/>
        </w:rPr>
        <w:t>Specimen</w:t>
      </w:r>
      <w:ins w:id="1125" w:author="Lynch, Paul (NIH/NLM/LHC) [E]" w:date="2019-11-25T16:12:00Z">
        <w:r w:rsidR="00A94B45">
          <w:rPr>
            <w:b/>
          </w:rPr>
          <w:t xml:space="preserve"> (“SYSTEM”)</w:t>
        </w:r>
      </w:ins>
      <w:r w:rsidRPr="003721F7">
        <w:rPr>
          <w:b/>
        </w:rPr>
        <w:t>:</w:t>
      </w:r>
    </w:p>
    <w:p w14:paraId="03B861D8" w14:textId="5E57FA35" w:rsidR="00252115" w:rsidRDefault="00252115" w:rsidP="004F07BB">
      <w:pPr>
        <w:pStyle w:val="ListParagraph"/>
        <w:numPr>
          <w:ilvl w:val="0"/>
          <w:numId w:val="16"/>
        </w:numPr>
        <w:spacing w:after="0"/>
      </w:pPr>
      <w:r>
        <w:t xml:space="preserve">Amn: </w:t>
      </w:r>
      <w:ins w:id="1126" w:author="Lynch, Paul (NIH/NLM/LHC) [E]" w:date="2019-11-25T16:22:00Z">
        <w:r w:rsidR="002578A1">
          <w:t xml:space="preserve"> </w:t>
        </w:r>
      </w:ins>
      <w:ins w:id="1127" w:author="Lynch, Paul (NIH/NLM/LHC) [E]" w:date="2019-11-25T16:15:00Z">
        <w:r w:rsidR="004F07BB" w:rsidRPr="004F07BB">
          <w:t>Amnio fld</w:t>
        </w:r>
      </w:ins>
      <w:del w:id="1128" w:author="Lynch, Paul (NIH/NLM/LHC) [E]" w:date="2019-11-25T16:15:00Z">
        <w:r w:rsidDel="004F07BB">
          <w:delText>amniotic fluid</w:delText>
        </w:r>
      </w:del>
      <w:r>
        <w:t xml:space="preserve">, </w:t>
      </w:r>
      <w:ins w:id="1129" w:author="Lynch, Paul (NIH/NLM/LHC) [E]" w:date="2019-11-25T16:15:00Z">
        <w:r w:rsidR="004F07BB" w:rsidRPr="004F07BB">
          <w:t>Amnio fld</w:t>
        </w:r>
      </w:ins>
      <w:del w:id="1130" w:author="Lynch, Paul (NIH/NLM/LHC) [E]" w:date="2019-11-25T16:15:00Z">
        <w:r w:rsidDel="004F07BB">
          <w:delText>amniotic fld</w:delText>
        </w:r>
      </w:del>
      <w:r>
        <w:t xml:space="preserve">/CVS, CVS, </w:t>
      </w:r>
      <w:commentRangeStart w:id="1131"/>
      <w:del w:id="1132" w:author="Lynch, Paul (NIH/NLM/LHC) [E]" w:date="2019-12-03T17:06:00Z">
        <w:r w:rsidRPr="004F07BB" w:rsidDel="00873BBA">
          <w:rPr>
            <w:color w:val="FF0000"/>
            <w:rPrChange w:id="1133" w:author="Lynch, Paul (NIH/NLM/LHC) [E]" w:date="2019-11-25T16:16:00Z">
              <w:rPr/>
            </w:rPrChange>
          </w:rPr>
          <w:delText>Fetus</w:delText>
        </w:r>
        <w:commentRangeEnd w:id="1131"/>
        <w:r w:rsidR="004F07BB" w:rsidDel="00873BBA">
          <w:rPr>
            <w:rStyle w:val="CommentReference"/>
          </w:rPr>
          <w:commentReference w:id="1131"/>
        </w:r>
        <w:r w:rsidDel="00873BBA">
          <w:delText xml:space="preserve">, </w:delText>
        </w:r>
      </w:del>
      <w:ins w:id="1134" w:author="Lynch, Paul (NIH/NLM/LHC) [E]" w:date="2019-11-25T16:16:00Z">
        <w:r w:rsidR="004F07BB" w:rsidRPr="004F07BB">
          <w:t>Tiss^Fetus</w:t>
        </w:r>
      </w:ins>
      <w:del w:id="1135" w:author="Lynch, Paul (NIH/NLM/LHC) [E]" w:date="2019-11-25T16:16:00Z">
        <w:r w:rsidDel="004F07BB">
          <w:delText>tiss/fetus</w:delText>
        </w:r>
      </w:del>
      <w:r>
        <w:t xml:space="preserve">, </w:t>
      </w:r>
      <w:commentRangeStart w:id="1136"/>
      <w:r>
        <w:t>POC</w:t>
      </w:r>
      <w:commentRangeEnd w:id="1136"/>
      <w:r w:rsidR="00873BBA">
        <w:rPr>
          <w:rStyle w:val="CommentReference"/>
        </w:rPr>
        <w:commentReference w:id="1136"/>
      </w:r>
    </w:p>
    <w:p w14:paraId="538E4CB2" w14:textId="5F1EC2DD" w:rsidR="00252115" w:rsidRDefault="00252115" w:rsidP="00252115">
      <w:pPr>
        <w:pStyle w:val="ListParagraph"/>
        <w:numPr>
          <w:ilvl w:val="0"/>
          <w:numId w:val="16"/>
        </w:numPr>
        <w:spacing w:after="0"/>
      </w:pPr>
      <w:r>
        <w:t>Bld</w:t>
      </w:r>
      <w:ins w:id="1137" w:author="Lynch, Paul (NIH/NLM/LHC) [E]" w:date="2019-11-25T16:22:00Z">
        <w:r w:rsidR="002578A1">
          <w:t xml:space="preserve">: </w:t>
        </w:r>
      </w:ins>
      <w:del w:id="1138" w:author="Lynch, Paul (NIH/NLM/LHC) [E]" w:date="2019-11-25T16:22:00Z">
        <w:r w:rsidDel="002578A1">
          <w:delText xml:space="preserve"> -</w:delText>
        </w:r>
      </w:del>
      <w:r>
        <w:t xml:space="preserve"> Bld, Bld/Tiss, </w:t>
      </w:r>
      <w:del w:id="1139" w:author="Lynch, Paul (NIH/NLM/LHC) [E]" w:date="2019-11-25T16:19:00Z">
        <w:r w:rsidDel="004F07BB">
          <w:delText>Mar, BM (both are bone marrow)</w:delText>
        </w:r>
      </w:del>
      <w:ins w:id="1140" w:author="Lynch, Paul (NIH/NLM/LHC) [E]" w:date="2019-11-25T16:19:00Z">
        <w:r w:rsidR="004F07BB">
          <w:t>Bld/Bone mar, Bone mar</w:t>
        </w:r>
      </w:ins>
      <w:r>
        <w:t xml:space="preserve">, </w:t>
      </w:r>
      <w:ins w:id="1141" w:author="Lynch, Paul (NIH/NLM/LHC) [E]" w:date="2019-11-25T16:18:00Z">
        <w:r w:rsidR="004F07BB">
          <w:t>B</w:t>
        </w:r>
      </w:ins>
      <w:del w:id="1142" w:author="Lynch, Paul (NIH/NLM/LHC) [E]" w:date="2019-11-25T16:18:00Z">
        <w:r w:rsidDel="004F07BB">
          <w:delText>b</w:delText>
        </w:r>
      </w:del>
      <w:r>
        <w:t xml:space="preserve">uccal, </w:t>
      </w:r>
      <w:r w:rsidR="00C26D87">
        <w:t>Cells.XXX</w:t>
      </w:r>
    </w:p>
    <w:p w14:paraId="15212F78" w14:textId="77777777" w:rsidR="00252115" w:rsidRDefault="00252115" w:rsidP="00252115">
      <w:pPr>
        <w:pStyle w:val="ListParagraph"/>
        <w:numPr>
          <w:ilvl w:val="0"/>
          <w:numId w:val="16"/>
        </w:numPr>
        <w:spacing w:after="0"/>
      </w:pPr>
      <w:r>
        <w:t>Keep the somatic specimens as is:</w:t>
      </w:r>
    </w:p>
    <w:p w14:paraId="3526CA2A" w14:textId="77777777" w:rsidR="00252115" w:rsidRDefault="00252115" w:rsidP="00252115">
      <w:pPr>
        <w:pStyle w:val="ListParagraph"/>
        <w:numPr>
          <w:ilvl w:val="1"/>
          <w:numId w:val="16"/>
        </w:numPr>
        <w:spacing w:after="0"/>
      </w:pPr>
      <w:r>
        <w:t xml:space="preserve">Cancer specimen </w:t>
      </w:r>
    </w:p>
    <w:p w14:paraId="2C26703F" w14:textId="77777777" w:rsidR="00252115" w:rsidRDefault="00252115" w:rsidP="00252115">
      <w:pPr>
        <w:pStyle w:val="ListParagraph"/>
        <w:numPr>
          <w:ilvl w:val="1"/>
          <w:numId w:val="16"/>
        </w:numPr>
        <w:spacing w:after="0"/>
      </w:pPr>
      <w:r>
        <w:t>Breast cancer specimen</w:t>
      </w:r>
    </w:p>
    <w:p w14:paraId="59ACE332" w14:textId="77777777" w:rsidR="00252115" w:rsidRDefault="00252115" w:rsidP="00252115">
      <w:pPr>
        <w:pStyle w:val="ListParagraph"/>
        <w:numPr>
          <w:ilvl w:val="1"/>
          <w:numId w:val="16"/>
        </w:numPr>
        <w:spacing w:after="0"/>
      </w:pPr>
      <w:r>
        <w:t>Stool</w:t>
      </w:r>
    </w:p>
    <w:p w14:paraId="5894EBD9" w14:textId="77777777" w:rsidR="00252115" w:rsidRDefault="00252115" w:rsidP="00252115">
      <w:pPr>
        <w:pStyle w:val="ListParagraph"/>
        <w:numPr>
          <w:ilvl w:val="1"/>
          <w:numId w:val="16"/>
        </w:numPr>
        <w:spacing w:after="0"/>
      </w:pPr>
      <w:r>
        <w:t>CSF</w:t>
      </w:r>
    </w:p>
    <w:p w14:paraId="6428D93E" w14:textId="77777777" w:rsidR="00252115" w:rsidRDefault="00604998" w:rsidP="00252115">
      <w:pPr>
        <w:pStyle w:val="ListParagraph"/>
        <w:numPr>
          <w:ilvl w:val="1"/>
          <w:numId w:val="16"/>
        </w:numPr>
        <w:spacing w:after="0"/>
      </w:pPr>
      <w:r>
        <w:t>Urine</w:t>
      </w:r>
      <w:r w:rsidR="00252115">
        <w:t xml:space="preserve"> </w:t>
      </w:r>
    </w:p>
    <w:p w14:paraId="0521E638" w14:textId="77777777" w:rsidR="00AF4601" w:rsidRDefault="00252115">
      <w:pPr>
        <w:pStyle w:val="ListParagraph"/>
        <w:numPr>
          <w:ilvl w:val="1"/>
          <w:numId w:val="16"/>
        </w:numPr>
        <w:spacing w:after="0"/>
        <w:rPr>
          <w:ins w:id="1143" w:author="Lynch, Paul (NIH/NLM/LHC) [E]" w:date="2019-12-03T16:07:00Z"/>
        </w:rPr>
        <w:pPrChange w:id="1144" w:author="Lynch, Paul (NIH/NLM/LHC) [E]" w:date="2019-12-03T16:07:00Z">
          <w:pPr/>
        </w:pPrChange>
      </w:pPr>
      <w:r>
        <w:t>Plas</w:t>
      </w:r>
    </w:p>
    <w:p w14:paraId="0E231191" w14:textId="60645BC8" w:rsidR="00252115" w:rsidDel="00161397" w:rsidRDefault="00252115">
      <w:pPr>
        <w:pStyle w:val="ListParagraph"/>
        <w:spacing w:after="0"/>
        <w:ind w:left="1440"/>
        <w:rPr>
          <w:del w:id="1145" w:author="Lynch, Paul (NIH/NLM/LHC) [E]" w:date="2019-12-03T16:07:00Z"/>
        </w:rPr>
        <w:pPrChange w:id="1146" w:author="Lynch, Paul (NIH/NLM/LHC) [E]" w:date="2019-12-03T16:07:00Z">
          <w:pPr>
            <w:pStyle w:val="ListParagraph"/>
            <w:numPr>
              <w:ilvl w:val="1"/>
              <w:numId w:val="16"/>
            </w:numPr>
            <w:spacing w:after="0"/>
            <w:ind w:left="1440" w:hanging="360"/>
          </w:pPr>
        </w:pPrChange>
      </w:pPr>
      <w:del w:id="1147" w:author="Lynch, Paul (NIH/NLM/LHC) [E]" w:date="2019-12-03T16:07:00Z">
        <w:r w:rsidDel="00161397">
          <w:delText xml:space="preserve"> (? Only one test maybe could go in with bld etc</w:delText>
        </w:r>
        <w:r w:rsidR="00604998" w:rsidDel="00161397">
          <w:delText>)</w:delText>
        </w:r>
      </w:del>
    </w:p>
    <w:p w14:paraId="7265ACAF" w14:textId="77777777" w:rsidR="00252115" w:rsidRPr="00161397" w:rsidRDefault="00252115">
      <w:pPr>
        <w:pStyle w:val="ListParagraph"/>
        <w:spacing w:after="0"/>
        <w:ind w:left="1440"/>
        <w:rPr>
          <w:b/>
        </w:rPr>
        <w:pPrChange w:id="1148" w:author="Lynch, Paul (NIH/NLM/LHC) [E]" w:date="2019-12-03T16:07:00Z">
          <w:pPr/>
        </w:pPrChange>
      </w:pPr>
    </w:p>
    <w:p w14:paraId="419E9A94" w14:textId="77777777" w:rsidR="007957C3" w:rsidRPr="00434BFA" w:rsidRDefault="007957C3" w:rsidP="00FB7AFF">
      <w:pPr>
        <w:pStyle w:val="Heading2"/>
      </w:pPr>
      <w:r w:rsidRPr="007C47C6">
        <w:t>Class: SERO</w:t>
      </w:r>
    </w:p>
    <w:p w14:paraId="7C9CF3E8" w14:textId="08C36379" w:rsidR="007957C3" w:rsidRPr="005C48DB" w:rsidRDefault="007957C3" w:rsidP="007957C3">
      <w:pPr>
        <w:spacing w:after="0" w:line="240" w:lineRule="auto"/>
        <w:rPr>
          <w:b/>
        </w:rPr>
      </w:pPr>
      <w:r>
        <w:rPr>
          <w:b/>
        </w:rPr>
        <w:t>SERO Specimen</w:t>
      </w:r>
      <w:ins w:id="1149" w:author="Lynch, Paul (NIH/NLM/LHC) [E]" w:date="2019-11-25T16:12:00Z">
        <w:r w:rsidR="00A94B45">
          <w:rPr>
            <w:b/>
          </w:rPr>
          <w:t xml:space="preserve"> (“SYSTEM”)</w:t>
        </w:r>
      </w:ins>
      <w:r w:rsidRPr="005C48DB">
        <w:rPr>
          <w:b/>
        </w:rPr>
        <w:t>:</w:t>
      </w:r>
    </w:p>
    <w:p w14:paraId="2C460AD0" w14:textId="1EFC839F" w:rsidR="007957C3" w:rsidRPr="001217DB" w:rsidRDefault="007957C3" w:rsidP="007957C3">
      <w:pPr>
        <w:pStyle w:val="ListParagraph"/>
        <w:numPr>
          <w:ilvl w:val="0"/>
          <w:numId w:val="9"/>
        </w:numPr>
        <w:spacing w:after="0" w:line="240" w:lineRule="auto"/>
        <w:rPr>
          <w:rFonts w:ascii="Calibri" w:eastAsia="Times New Roman" w:hAnsi="Calibri" w:cs="Calibri"/>
          <w:color w:val="000000"/>
        </w:rPr>
      </w:pPr>
      <w:r w:rsidRPr="00525CE5">
        <w:rPr>
          <w:rFonts w:ascii="Calibri" w:eastAsia="Times New Roman" w:hAnsi="Calibri" w:cs="Calibri"/>
          <w:color w:val="000000"/>
        </w:rPr>
        <w:t>Intravascular</w:t>
      </w:r>
      <w:ins w:id="1150" w:author="Lynch, Paul (NIH/NLM/LHC) [E]" w:date="2019-11-25T17:24:00Z">
        <w:r w:rsidR="00E440E9">
          <w:rPr>
            <w:rFonts w:ascii="Calibri" w:eastAsia="Times New Roman" w:hAnsi="Calibri" w:cs="Calibri"/>
            <w:color w:val="000000"/>
          </w:rPr>
          <w:t>-</w:t>
        </w:r>
      </w:ins>
      <w:del w:id="1151" w:author="Lynch, Paul (NIH/NLM/LHC) [E]" w:date="2019-11-25T17:24:00Z">
        <w:r w:rsidRPr="00525CE5" w:rsidDel="00E440E9">
          <w:rPr>
            <w:rFonts w:ascii="Calibri" w:eastAsia="Times New Roman" w:hAnsi="Calibri" w:cs="Calibri"/>
            <w:color w:val="000000"/>
          </w:rPr>
          <w:delText xml:space="preserve"> </w:delText>
        </w:r>
        <w:r w:rsidDel="00E440E9">
          <w:rPr>
            <w:rFonts w:ascii="Calibri" w:eastAsia="Times New Roman" w:hAnsi="Calibri" w:cs="Calibri"/>
            <w:color w:val="000000"/>
          </w:rPr>
          <w:delText>–</w:delText>
        </w:r>
        <w:r w:rsidRPr="00525CE5" w:rsidDel="00E440E9">
          <w:rPr>
            <w:rFonts w:ascii="Calibri" w:eastAsia="Times New Roman" w:hAnsi="Calibri" w:cs="Calibri"/>
            <w:color w:val="000000"/>
          </w:rPr>
          <w:delText xml:space="preserve"> </w:delText>
        </w:r>
      </w:del>
      <w:r w:rsidRPr="00525CE5">
        <w:rPr>
          <w:rFonts w:ascii="Calibri" w:eastAsia="Times New Roman" w:hAnsi="Calibri" w:cs="Calibri"/>
          <w:color w:val="000000"/>
        </w:rPr>
        <w:t>any</w:t>
      </w:r>
      <w:r>
        <w:rPr>
          <w:rFonts w:ascii="Calibri" w:eastAsia="Times New Roman" w:hAnsi="Calibri" w:cs="Calibri"/>
          <w:color w:val="000000"/>
        </w:rPr>
        <w:t xml:space="preserve">: </w:t>
      </w:r>
      <w:r>
        <w:t xml:space="preserve">See the Cross-Class specimen for the definition of </w:t>
      </w:r>
      <w:ins w:id="1152" w:author="McDonald, Clem (NIH/NLM/LHC) [E]" w:date="2019-10-19T22:51:00Z">
        <w:r w:rsidR="00B71DD4">
          <w:t xml:space="preserve">all </w:t>
        </w:r>
        <w:del w:id="1153" w:author="Lynch, Paul (NIH/NLM/LHC) [E]" w:date="2019-11-25T17:24:00Z">
          <w:r w:rsidR="00B71DD4" w:rsidDel="00373E95">
            <w:delText>inter</w:delText>
          </w:r>
        </w:del>
      </w:ins>
      <w:ins w:id="1154" w:author="Lynch, Paul (NIH/NLM/LHC) [E]" w:date="2019-11-25T17:24:00Z">
        <w:r w:rsidR="00373E95">
          <w:t>t</w:t>
        </w:r>
      </w:ins>
      <w:del w:id="1155" w:author="McDonald, Clem (NIH/NLM/LHC) [E]" w:date="2019-10-19T22:51:00Z">
        <w:r w:rsidDel="00B71DD4">
          <w:delText>t</w:delText>
        </w:r>
      </w:del>
      <w:r>
        <w:t>his specimen group.</w:t>
      </w:r>
    </w:p>
    <w:p w14:paraId="16198709" w14:textId="77777777" w:rsidR="007957C3" w:rsidRDefault="007957C3" w:rsidP="007957C3">
      <w:pPr>
        <w:spacing w:after="0" w:line="240" w:lineRule="auto"/>
        <w:rPr>
          <w:b/>
        </w:rPr>
      </w:pPr>
    </w:p>
    <w:p w14:paraId="6C5E23F5" w14:textId="77777777" w:rsidR="007957C3" w:rsidRPr="005C48DB" w:rsidRDefault="007957C3" w:rsidP="007957C3">
      <w:pPr>
        <w:spacing w:after="0" w:line="240" w:lineRule="auto"/>
        <w:rPr>
          <w:b/>
        </w:rPr>
      </w:pPr>
      <w:r>
        <w:rPr>
          <w:b/>
        </w:rPr>
        <w:t xml:space="preserve">SERO </w:t>
      </w:r>
      <w:r w:rsidRPr="005C48DB">
        <w:rPr>
          <w:b/>
        </w:rPr>
        <w:t>Property:</w:t>
      </w:r>
    </w:p>
    <w:p w14:paraId="729656FA" w14:textId="046A7C1D" w:rsidR="007957C3" w:rsidRDefault="007957C3" w:rsidP="007957C3">
      <w:pPr>
        <w:pStyle w:val="ListParagraph"/>
        <w:numPr>
          <w:ilvl w:val="0"/>
          <w:numId w:val="9"/>
        </w:numPr>
        <w:spacing w:after="0" w:line="240" w:lineRule="auto"/>
      </w:pPr>
      <w:r w:rsidRPr="00E5167D">
        <w:rPr>
          <w:u w:val="single"/>
        </w:rPr>
        <w:t>Pr</w:t>
      </w:r>
      <w:ins w:id="1156" w:author="Lynch, Paul (NIH/NLM/LHC) [E]" w:date="2019-11-25T17:06:00Z">
        <w:r w:rsidR="00FD14BB">
          <w:rPr>
            <w:u w:val="single"/>
          </w:rPr>
          <w:t>Thr</w:t>
        </w:r>
      </w:ins>
      <w:r w:rsidRPr="00E5167D">
        <w:rPr>
          <w:u w:val="single"/>
        </w:rPr>
        <w:t>TitrACnc</w:t>
      </w:r>
      <w:r>
        <w:t xml:space="preserve">: </w:t>
      </w:r>
      <w:ins w:id="1157" w:author="Lynch, Paul (NIH/NLM/LHC) [E]" w:date="2019-11-25T17:06:00Z">
        <w:r w:rsidR="0005245C">
          <w:t>PrThr, Titr, ACnc (</w:t>
        </w:r>
      </w:ins>
      <w:r>
        <w:t>Presence or Threshold, Titer, Arbitrary Concentration</w:t>
      </w:r>
      <w:ins w:id="1158" w:author="Lynch, Paul (NIH/NLM/LHC) [E]" w:date="2019-11-25T17:06:00Z">
        <w:r w:rsidR="0005245C">
          <w:t>)</w:t>
        </w:r>
      </w:ins>
      <w:ins w:id="1159" w:author="McDonald, Clem (NIH/NLM/LHC) [E]" w:date="2019-10-19T22:54:00Z">
        <w:r w:rsidR="00A04D1D">
          <w:t>. The distinctions among these 3 should be obvious in a flowsheet and they can be di</w:t>
        </w:r>
      </w:ins>
      <w:ins w:id="1160" w:author="Lynch, Paul (NIH/NLM/LHC) [E]" w:date="2019-11-25T17:06:00Z">
        <w:r w:rsidR="00DE139B">
          <w:t>s</w:t>
        </w:r>
      </w:ins>
      <w:ins w:id="1161" w:author="McDonald, Clem (NIH/NLM/LHC) [E]" w:date="2019-10-19T22:54:00Z">
        <w:r w:rsidR="00A04D1D">
          <w:t>ag</w:t>
        </w:r>
      </w:ins>
      <w:ins w:id="1162" w:author="Lynch, Paul (NIH/NLM/LHC) [E]" w:date="2019-11-25T17:06:00Z">
        <w:r w:rsidR="00DE139B">
          <w:t>g</w:t>
        </w:r>
      </w:ins>
      <w:ins w:id="1163" w:author="McDonald, Clem (NIH/NLM/LHC) [E]" w:date="2019-10-19T22:54:00Z">
        <w:r w:rsidR="00A04D1D">
          <w:t xml:space="preserve">regated to show them </w:t>
        </w:r>
      </w:ins>
      <w:ins w:id="1164" w:author="McDonald, Clem (NIH/NLM/LHC) [E]" w:date="2019-10-19T22:56:00Z">
        <w:r w:rsidR="00A04D1D">
          <w:t>separately</w:t>
        </w:r>
      </w:ins>
      <w:ins w:id="1165" w:author="McDonald, Clem (NIH/NLM/LHC) [E]" w:date="2019-10-19T22:54:00Z">
        <w:r w:rsidR="00A04D1D">
          <w:t xml:space="preserve"> </w:t>
        </w:r>
      </w:ins>
      <w:ins w:id="1166" w:author="McDonald, Clem (NIH/NLM/LHC) [E]" w:date="2019-10-19T22:56:00Z">
        <w:r w:rsidR="00A04D1D">
          <w:t xml:space="preserve">when </w:t>
        </w:r>
        <w:del w:id="1167" w:author="Lynch, Paul (NIH/NLM/LHC) [E]" w:date="2019-11-25T17:06:00Z">
          <w:r w:rsidR="00A04D1D" w:rsidDel="00DE139B">
            <w:delText>neeeded</w:delText>
          </w:r>
        </w:del>
      </w:ins>
      <w:ins w:id="1168" w:author="Lynch, Paul (NIH/NLM/LHC) [E]" w:date="2019-11-25T17:06:00Z">
        <w:r w:rsidR="00DE139B">
          <w:t>needed.</w:t>
        </w:r>
      </w:ins>
    </w:p>
    <w:p w14:paraId="0C93A118" w14:textId="77777777" w:rsidR="007957C3" w:rsidRDefault="007957C3" w:rsidP="007957C3">
      <w:pPr>
        <w:spacing w:after="0" w:line="240" w:lineRule="auto"/>
        <w:rPr>
          <w:b/>
        </w:rPr>
      </w:pPr>
    </w:p>
    <w:p w14:paraId="1697DB54" w14:textId="77777777" w:rsidR="007957C3" w:rsidRDefault="007957C3" w:rsidP="007957C3">
      <w:pPr>
        <w:spacing w:after="0" w:line="240" w:lineRule="auto"/>
      </w:pPr>
      <w:r>
        <w:rPr>
          <w:b/>
        </w:rPr>
        <w:t xml:space="preserve">SERO </w:t>
      </w:r>
      <w:r w:rsidRPr="005C48DB">
        <w:rPr>
          <w:b/>
        </w:rPr>
        <w:t>Method:</w:t>
      </w:r>
      <w:r>
        <w:t xml:space="preserve"> </w:t>
      </w:r>
    </w:p>
    <w:p w14:paraId="5AC5F58A" w14:textId="5B0474C2" w:rsidR="007957C3" w:rsidRDefault="007957C3" w:rsidP="00AA45D2">
      <w:pPr>
        <w:pStyle w:val="ListParagraph"/>
        <w:numPr>
          <w:ilvl w:val="0"/>
          <w:numId w:val="9"/>
        </w:numPr>
        <w:spacing w:after="120" w:line="240" w:lineRule="auto"/>
        <w:contextualSpacing w:val="0"/>
      </w:pPr>
      <w:del w:id="1169" w:author="Lynch, Paul (NIH/NLM/LHC) [E]" w:date="2019-11-25T17:34:00Z">
        <w:r w:rsidDel="005D28B2">
          <w:rPr>
            <w:u w:val="single"/>
          </w:rPr>
          <w:delText>SERO-</w:delText>
        </w:r>
      </w:del>
      <w:r w:rsidRPr="00B225FB">
        <w:rPr>
          <w:u w:val="single"/>
        </w:rPr>
        <w:t>Aggl</w:t>
      </w:r>
      <w:r>
        <w:t xml:space="preserve">: Aggl, </w:t>
      </w:r>
      <w:ins w:id="1170" w:author="Lynch, Paul (NIH/NLM/LHC) [E]" w:date="2019-11-25T17:30:00Z">
        <w:r w:rsidR="00AA45D2" w:rsidRPr="00AA45D2">
          <w:t>Aggl.adult RBC</w:t>
        </w:r>
      </w:ins>
      <w:del w:id="1171" w:author="Lynch, Paul (NIH/NLM/LHC) [E]" w:date="2019-11-25T17:30:00Z">
        <w:r w:rsidDel="00AA45D2">
          <w:delText>Adult RBC Aggl</w:delText>
        </w:r>
      </w:del>
      <w:r>
        <w:t xml:space="preserve">, </w:t>
      </w:r>
      <w:ins w:id="1172" w:author="Lynch, Paul (NIH/NLM/LHC) [E]" w:date="2019-11-25T17:30:00Z">
        <w:r w:rsidR="00AA45D2" w:rsidRPr="00AA45D2">
          <w:t>Aggl.cord RBC</w:t>
        </w:r>
      </w:ins>
      <w:del w:id="1173" w:author="Lynch, Paul (NIH/NLM/LHC) [E]" w:date="2019-11-25T17:30:00Z">
        <w:r w:rsidDel="00AA45D2">
          <w:delText>Cord RBC Aggl</w:delText>
        </w:r>
      </w:del>
      <w:r>
        <w:t xml:space="preserve">, </w:t>
      </w:r>
      <w:ins w:id="1174" w:author="Lynch, Paul (NIH/NLM/LHC) [E]" w:date="2019-11-25T17:32:00Z">
        <w:r w:rsidR="00AA45D2">
          <w:t>LA</w:t>
        </w:r>
      </w:ins>
      <w:del w:id="1175" w:author="Lynch, Paul (NIH/NLM/LHC) [E]" w:date="2019-11-25T17:33:00Z">
        <w:r w:rsidDel="005D28B2">
          <w:delText>Latex agglutination</w:delText>
        </w:r>
      </w:del>
      <w:r>
        <w:t xml:space="preserve">, </w:t>
      </w:r>
      <w:ins w:id="1176" w:author="Lynch, Paul (NIH/NLM/LHC) [E]" w:date="2019-11-25T17:31:00Z">
        <w:r w:rsidR="00AA45D2" w:rsidRPr="00AA45D2">
          <w:t>Sheep cell aggl</w:t>
        </w:r>
      </w:ins>
      <w:ins w:id="1177" w:author="Lynch, Paul (NIH/NLM/LHC) [E]" w:date="2019-11-25T17:32:00Z">
        <w:r w:rsidR="00AA45D2">
          <w:t>;  (“LA” = “Latex agglutination”)</w:t>
        </w:r>
      </w:ins>
      <w:del w:id="1178" w:author="Lynch, Paul (NIH/NLM/LHC) [E]" w:date="2019-11-25T17:31:00Z">
        <w:r w:rsidRPr="00AA0F50" w:rsidDel="00AA45D2">
          <w:delText>Sheep Cell Agglutination</w:delText>
        </w:r>
      </w:del>
    </w:p>
    <w:p w14:paraId="776988AB" w14:textId="77777777" w:rsidR="007957C3" w:rsidRDefault="007957C3" w:rsidP="007957C3">
      <w:pPr>
        <w:pStyle w:val="ListParagraph"/>
        <w:numPr>
          <w:ilvl w:val="0"/>
          <w:numId w:val="6"/>
        </w:numPr>
        <w:spacing w:after="120" w:line="240" w:lineRule="auto"/>
        <w:contextualSpacing w:val="0"/>
      </w:pPr>
      <w:r w:rsidRPr="00F6135E">
        <w:rPr>
          <w:u w:val="single"/>
        </w:rPr>
        <w:t>IA</w:t>
      </w:r>
      <w:r>
        <w:rPr>
          <w:u w:val="single"/>
        </w:rPr>
        <w:t>-</w:t>
      </w:r>
      <w:r w:rsidRPr="00F6135E">
        <w:rPr>
          <w:u w:val="single"/>
        </w:rPr>
        <w:t>I</w:t>
      </w:r>
      <w:r>
        <w:rPr>
          <w:u w:val="single"/>
        </w:rPr>
        <w:t>F-</w:t>
      </w:r>
      <w:r w:rsidRPr="00F6135E">
        <w:rPr>
          <w:u w:val="single"/>
        </w:rPr>
        <w:t>Null*</w:t>
      </w:r>
      <w:r>
        <w:t>: see MICRO for the definition of this method grouper</w:t>
      </w:r>
    </w:p>
    <w:p w14:paraId="26AD0AA6" w14:textId="77777777" w:rsidR="007957C3" w:rsidRPr="008955D2" w:rsidRDefault="007957C3" w:rsidP="007957C3">
      <w:pPr>
        <w:pStyle w:val="ListParagraph"/>
        <w:numPr>
          <w:ilvl w:val="1"/>
          <w:numId w:val="12"/>
        </w:numPr>
        <w:spacing w:after="120" w:line="240" w:lineRule="auto"/>
        <w:contextualSpacing w:val="0"/>
      </w:pPr>
      <w:r w:rsidRPr="00AD13B4">
        <w:rPr>
          <w:u w:val="single"/>
        </w:rPr>
        <w:t>Comment</w:t>
      </w:r>
      <w:r>
        <w:t>: We also include null methods in this class but only when the analytes have “Ab” or “Ag” in the name.</w:t>
      </w:r>
      <w:r w:rsidRPr="00AD13B4">
        <w:t xml:space="preserve"> See </w:t>
      </w:r>
      <w:r>
        <w:t xml:space="preserve">the Cross-Class </w:t>
      </w:r>
      <w:r w:rsidRPr="00AD13B4">
        <w:t>Analyte group for the definition of this group.</w:t>
      </w:r>
      <w:r>
        <w:rPr>
          <w:b/>
        </w:rPr>
        <w:t xml:space="preserve"> </w:t>
      </w:r>
    </w:p>
    <w:p w14:paraId="577E45F7" w14:textId="5CA19787" w:rsidR="007957C3" w:rsidRDefault="007957C3" w:rsidP="007957C3">
      <w:pPr>
        <w:pStyle w:val="ListParagraph"/>
        <w:numPr>
          <w:ilvl w:val="0"/>
          <w:numId w:val="6"/>
        </w:numPr>
        <w:spacing w:after="120" w:line="240" w:lineRule="auto"/>
        <w:contextualSpacing w:val="0"/>
      </w:pPr>
      <w:del w:id="1179" w:author="Lynch, Paul (NIH/NLM/LHC) [E]" w:date="2019-11-25T17:34:00Z">
        <w:r w:rsidRPr="00773393" w:rsidDel="005D6195">
          <w:rPr>
            <w:u w:val="single"/>
          </w:rPr>
          <w:delText>SERO-</w:delText>
        </w:r>
      </w:del>
      <w:r w:rsidRPr="00773393">
        <w:rPr>
          <w:u w:val="single"/>
        </w:rPr>
        <w:t>Molecular</w:t>
      </w:r>
      <w:ins w:id="1180" w:author="Lynch, Paul (NIH/NLM/LHC) [E]" w:date="2019-11-25T17:40:00Z">
        <w:r w:rsidR="0039354B">
          <w:rPr>
            <w:u w:val="single"/>
          </w:rPr>
          <w:t>-</w:t>
        </w:r>
      </w:ins>
      <w:del w:id="1181" w:author="Lynch, Paul (NIH/NLM/LHC) [E]" w:date="2019-11-25T17:40:00Z">
        <w:r w:rsidRPr="00773393" w:rsidDel="0039354B">
          <w:rPr>
            <w:u w:val="single"/>
          </w:rPr>
          <w:delText xml:space="preserve"> </w:delText>
        </w:r>
      </w:del>
      <w:r w:rsidRPr="00773393">
        <w:rPr>
          <w:u w:val="single"/>
        </w:rPr>
        <w:t>genetics</w:t>
      </w:r>
      <w:r>
        <w:t xml:space="preserve">: </w:t>
      </w:r>
      <w:del w:id="1182" w:author="Lynch, Paul (NIH/NLM/LHC) [E]" w:date="2019-11-25T17:40:00Z">
        <w:r w:rsidDel="00BF582F">
          <w:delText>molecular genetics</w:delText>
        </w:r>
      </w:del>
      <w:ins w:id="1183" w:author="Lynch, Paul (NIH/NLM/LHC) [E]" w:date="2019-11-25T17:40:00Z">
        <w:r w:rsidR="00BF582F">
          <w:t>Molgen</w:t>
        </w:r>
      </w:ins>
      <w:r>
        <w:t>, RFLP</w:t>
      </w:r>
      <w:ins w:id="1184" w:author="Lynch, Paul (NIH/NLM/LHC) [E]" w:date="2019-11-25T17:40:00Z">
        <w:r w:rsidR="00BF582F">
          <w:t xml:space="preserve"> probe</w:t>
        </w:r>
      </w:ins>
    </w:p>
    <w:p w14:paraId="224EEF65" w14:textId="5926A015" w:rsidR="007957C3" w:rsidRDefault="007957C3" w:rsidP="007957C3">
      <w:pPr>
        <w:pStyle w:val="ListParagraph"/>
        <w:numPr>
          <w:ilvl w:val="0"/>
          <w:numId w:val="6"/>
        </w:numPr>
        <w:spacing w:after="120" w:line="240" w:lineRule="auto"/>
        <w:contextualSpacing w:val="0"/>
      </w:pPr>
      <w:del w:id="1185" w:author="Lynch, Paul (NIH/NLM/LHC) [E]" w:date="2019-11-25T17:35:00Z">
        <w:r w:rsidDel="00065313">
          <w:rPr>
            <w:u w:val="single"/>
          </w:rPr>
          <w:delText>SERO—</w:delText>
        </w:r>
      </w:del>
      <w:r w:rsidRPr="00594DF7">
        <w:rPr>
          <w:u w:val="single"/>
        </w:rPr>
        <w:t>Method-Other</w:t>
      </w:r>
      <w:r>
        <w:t>:</w:t>
      </w:r>
      <w:ins w:id="1186" w:author="McDonald, Clem (NIH/NLM/LHC) [E]" w:date="2019-10-19T22:58:00Z">
        <w:r w:rsidR="00A04D1D">
          <w:t xml:space="preserve"> Lump all </w:t>
        </w:r>
      </w:ins>
      <w:ins w:id="1187" w:author="Lynch, Paul (NIH/NLM/LHC) [E]" w:date="2019-11-25T17:55:00Z">
        <w:r w:rsidR="00F94489">
          <w:t xml:space="preserve">other </w:t>
        </w:r>
      </w:ins>
      <w:ins w:id="1188" w:author="McDonald, Clem (NIH/NLM/LHC) [E]" w:date="2019-10-19T22:58:00Z">
        <w:r w:rsidR="00A04D1D">
          <w:t>methods including null method exc</w:t>
        </w:r>
        <w:del w:id="1189" w:author="Lynch, Paul (NIH/NLM/LHC) [E]" w:date="2019-11-25T17:07:00Z">
          <w:r w:rsidR="00A04D1D" w:rsidDel="004827CB">
            <w:delText>pe</w:delText>
          </w:r>
        </w:del>
      </w:ins>
      <w:ins w:id="1190" w:author="Lynch, Paul (NIH/NLM/LHC) [E]" w:date="2019-11-25T17:07:00Z">
        <w:r w:rsidR="004827CB">
          <w:t>ep</w:t>
        </w:r>
      </w:ins>
      <w:ins w:id="1191" w:author="McDonald, Clem (NIH/NLM/LHC) [E]" w:date="2019-10-19T22:58:00Z">
        <w:del w:id="1192" w:author="Lynch, Paul (NIH/NLM/LHC) [E]" w:date="2019-11-25T17:07:00Z">
          <w:r w:rsidR="00A04D1D" w:rsidDel="004827CB">
            <w:delText>e</w:delText>
          </w:r>
        </w:del>
      </w:ins>
      <w:ins w:id="1193" w:author="Lynch, Paul (NIH/NLM/LHC) [E]" w:date="2019-11-25T17:07:00Z">
        <w:r w:rsidR="004827CB">
          <w:t>t</w:t>
        </w:r>
      </w:ins>
      <w:ins w:id="1194" w:author="McDonald, Clem (NIH/NLM/LHC) [E]" w:date="2019-10-19T22:58:00Z">
        <w:r w:rsidR="00A04D1D">
          <w:t xml:space="preserve"> those </w:t>
        </w:r>
      </w:ins>
      <w:del w:id="1195" w:author="McDonald, Clem (NIH/NLM/LHC) [E]" w:date="2019-10-19T22:58:00Z">
        <w:r w:rsidDel="00A04D1D">
          <w:delText xml:space="preserve"> all methods found in the serology class  except those </w:delText>
        </w:r>
      </w:del>
      <w:r>
        <w:t xml:space="preserve">that depend on temperature (18 deg C inc, 22 deg C inc, 28 deg C inc, 30 deg C inc, 37 degree C incubation, 4 deg C inc, Cold). </w:t>
      </w:r>
    </w:p>
    <w:p w14:paraId="4942C74A" w14:textId="77777777" w:rsidR="007957C3" w:rsidRDefault="007957C3" w:rsidP="007957C3">
      <w:pPr>
        <w:spacing w:after="120" w:line="240" w:lineRule="auto"/>
      </w:pPr>
    </w:p>
    <w:p w14:paraId="21E4344E" w14:textId="77777777" w:rsidR="007957C3" w:rsidRDefault="007957C3" w:rsidP="00FB7AFF">
      <w:pPr>
        <w:pStyle w:val="Heading2"/>
      </w:pPr>
      <w:r w:rsidRPr="007C47C6">
        <w:t>Class: UA</w:t>
      </w:r>
    </w:p>
    <w:p w14:paraId="4AB766AF" w14:textId="77777777" w:rsidR="007957C3" w:rsidRPr="00DD64AC" w:rsidRDefault="007957C3" w:rsidP="007957C3">
      <w:pPr>
        <w:spacing w:after="0" w:line="240" w:lineRule="auto"/>
        <w:rPr>
          <w:b/>
        </w:rPr>
      </w:pPr>
      <w:r>
        <w:rPr>
          <w:b/>
        </w:rPr>
        <w:t xml:space="preserve">UA </w:t>
      </w:r>
      <w:r w:rsidRPr="00DD64AC">
        <w:rPr>
          <w:b/>
        </w:rPr>
        <w:t xml:space="preserve">System: </w:t>
      </w:r>
    </w:p>
    <w:p w14:paraId="78EB12F3" w14:textId="77777777" w:rsidR="007957C3" w:rsidRDefault="007957C3" w:rsidP="007957C3">
      <w:pPr>
        <w:pStyle w:val="ListParagraph"/>
        <w:numPr>
          <w:ilvl w:val="0"/>
          <w:numId w:val="9"/>
        </w:numPr>
        <w:spacing w:after="0" w:line="240" w:lineRule="auto"/>
        <w:rPr>
          <w:rFonts w:ascii="Calibri" w:eastAsia="Times New Roman" w:hAnsi="Calibri" w:cs="Calibri"/>
          <w:color w:val="000000"/>
        </w:rPr>
      </w:pPr>
      <w:r w:rsidRPr="007477DC">
        <w:rPr>
          <w:rFonts w:ascii="Calibri" w:eastAsia="Times New Roman" w:hAnsi="Calibri" w:cs="Calibri"/>
          <w:color w:val="000000"/>
          <w:u w:val="single"/>
        </w:rPr>
        <w:t>UrUrnS</w:t>
      </w:r>
      <w:r w:rsidRPr="007477DC">
        <w:rPr>
          <w:rFonts w:ascii="Calibri" w:eastAsia="Times New Roman" w:hAnsi="Calibri" w:cs="Calibri"/>
          <w:color w:val="000000"/>
        </w:rPr>
        <w:t>:</w:t>
      </w:r>
      <w:r>
        <w:rPr>
          <w:rFonts w:ascii="Calibri" w:eastAsia="Times New Roman" w:hAnsi="Calibri" w:cs="Calibri"/>
          <w:color w:val="000000"/>
        </w:rPr>
        <w:t xml:space="preserve"> Urine, Urine sed</w:t>
      </w:r>
      <w:del w:id="1196" w:author="Lynch, Paul (NIH/NLM/LHC) [E]" w:date="2019-11-30T15:02:00Z">
        <w:r w:rsidDel="000F1C8A">
          <w:rPr>
            <w:rFonts w:ascii="Calibri" w:eastAsia="Times New Roman" w:hAnsi="Calibri" w:cs="Calibri"/>
            <w:color w:val="000000"/>
          </w:rPr>
          <w:delText>iment</w:delText>
        </w:r>
      </w:del>
    </w:p>
    <w:p w14:paraId="6D42EA23" w14:textId="77777777" w:rsidR="007957C3" w:rsidRPr="007C47C6" w:rsidRDefault="007957C3" w:rsidP="007957C3">
      <w:pPr>
        <w:spacing w:after="0" w:line="240" w:lineRule="auto"/>
        <w:rPr>
          <w:rFonts w:ascii="Calibri" w:eastAsia="Times New Roman" w:hAnsi="Calibri" w:cs="Calibri"/>
          <w:color w:val="000000"/>
        </w:rPr>
      </w:pPr>
    </w:p>
    <w:p w14:paraId="3B1D3647" w14:textId="77777777" w:rsidR="007957C3" w:rsidRPr="00DD64AC" w:rsidRDefault="007957C3" w:rsidP="007957C3">
      <w:pPr>
        <w:spacing w:after="0" w:line="240" w:lineRule="auto"/>
        <w:rPr>
          <w:b/>
        </w:rPr>
      </w:pPr>
      <w:r>
        <w:rPr>
          <w:b/>
        </w:rPr>
        <w:t xml:space="preserve">UA </w:t>
      </w:r>
      <w:r w:rsidRPr="00DD64AC">
        <w:rPr>
          <w:b/>
        </w:rPr>
        <w:t xml:space="preserve">Property: </w:t>
      </w:r>
    </w:p>
    <w:p w14:paraId="6AB81B7B" w14:textId="36BBDC52" w:rsidR="007957C3" w:rsidRDefault="007957C3" w:rsidP="007957C3">
      <w:pPr>
        <w:pStyle w:val="ListParagraph"/>
        <w:numPr>
          <w:ilvl w:val="0"/>
          <w:numId w:val="9"/>
        </w:numPr>
        <w:spacing w:after="0" w:line="240" w:lineRule="auto"/>
      </w:pPr>
      <w:r w:rsidRPr="007477DC">
        <w:rPr>
          <w:u w:val="single"/>
        </w:rPr>
        <w:t>Pr</w:t>
      </w:r>
      <w:ins w:id="1197" w:author="Lynch, Paul (NIH/NLM/LHC) [E]" w:date="2019-11-30T14:51:00Z">
        <w:r w:rsidR="007B4D2E">
          <w:rPr>
            <w:u w:val="single"/>
          </w:rPr>
          <w:t>Thr</w:t>
        </w:r>
      </w:ins>
      <w:r w:rsidRPr="007477DC">
        <w:rPr>
          <w:u w:val="single"/>
        </w:rPr>
        <w:t>Naric</w:t>
      </w:r>
      <w:r>
        <w:t>: PrThr, Naric</w:t>
      </w:r>
    </w:p>
    <w:p w14:paraId="340327C8" w14:textId="77777777" w:rsidR="007957C3" w:rsidRDefault="007957C3" w:rsidP="007957C3">
      <w:pPr>
        <w:spacing w:after="0" w:line="240" w:lineRule="auto"/>
      </w:pPr>
    </w:p>
    <w:p w14:paraId="781A0549" w14:textId="6915AE8C" w:rsidR="007957C3" w:rsidDel="00CE2B23" w:rsidRDefault="007957C3" w:rsidP="007957C3">
      <w:pPr>
        <w:spacing w:after="0" w:line="240" w:lineRule="auto"/>
        <w:rPr>
          <w:del w:id="1198" w:author="Lynch, Paul (NIH/NLM/LHC) [E]" w:date="2019-11-30T14:48:00Z"/>
        </w:rPr>
      </w:pPr>
      <w:del w:id="1199" w:author="Lynch, Paul (NIH/NLM/LHC) [E]" w:date="2019-11-30T14:48:00Z">
        <w:r w:rsidDel="00CE2B23">
          <w:rPr>
            <w:b/>
          </w:rPr>
          <w:delText xml:space="preserve">UA </w:delText>
        </w:r>
        <w:r w:rsidRPr="00DD64AC" w:rsidDel="00CE2B23">
          <w:rPr>
            <w:b/>
          </w:rPr>
          <w:delText>Method:</w:delText>
        </w:r>
        <w:r w:rsidDel="00CE2B23">
          <w:delText xml:space="preserve"> </w:delText>
        </w:r>
      </w:del>
      <w:ins w:id="1200" w:author="McDonald, Clem (NIH/NLM/LHC) [E]" w:date="2019-10-19T23:01:00Z">
        <w:del w:id="1201" w:author="Lynch, Paul (NIH/NLM/LHC) [E]" w:date="2019-11-30T14:48:00Z">
          <w:r w:rsidR="00A04D1D" w:rsidDel="00CE2B23">
            <w:delText>(ignore all methods –that is lump them incluiding the null method</w:delText>
          </w:r>
        </w:del>
      </w:ins>
    </w:p>
    <w:p w14:paraId="1949B55D" w14:textId="52B74333" w:rsidR="007957C3" w:rsidRPr="00A04D1D" w:rsidDel="00CE2B23" w:rsidRDefault="007957C3" w:rsidP="007957C3">
      <w:pPr>
        <w:pStyle w:val="ListParagraph"/>
        <w:numPr>
          <w:ilvl w:val="0"/>
          <w:numId w:val="9"/>
        </w:numPr>
        <w:spacing w:after="120" w:line="240" w:lineRule="auto"/>
        <w:contextualSpacing w:val="0"/>
        <w:rPr>
          <w:del w:id="1202" w:author="Lynch, Paul (NIH/NLM/LHC) [E]" w:date="2019-11-30T14:48:00Z"/>
          <w:highlight w:val="yellow"/>
          <w:rPrChange w:id="1203" w:author="McDonald, Clem (NIH/NLM/LHC) [E]" w:date="2019-10-19T23:01:00Z">
            <w:rPr>
              <w:del w:id="1204" w:author="Lynch, Paul (NIH/NLM/LHC) [E]" w:date="2019-11-30T14:48:00Z"/>
            </w:rPr>
          </w:rPrChange>
        </w:rPr>
      </w:pPr>
      <w:del w:id="1205" w:author="Lynch, Paul (NIH/NLM/LHC) [E]" w:date="2019-11-30T14:48:00Z">
        <w:r w:rsidRPr="00A04D1D" w:rsidDel="00CE2B23">
          <w:rPr>
            <w:highlight w:val="yellow"/>
            <w:u w:val="single"/>
            <w:rPrChange w:id="1206" w:author="McDonald, Clem (NIH/NLM/LHC) [E]" w:date="2019-10-19T23:01:00Z">
              <w:rPr>
                <w:u w:val="single"/>
              </w:rPr>
            </w:rPrChange>
          </w:rPr>
          <w:delText>UA-MicroscopyCount</w:delText>
        </w:r>
        <w:r w:rsidRPr="00A04D1D" w:rsidDel="00CE2B23">
          <w:rPr>
            <w:highlight w:val="yellow"/>
            <w:rPrChange w:id="1207" w:author="McDonald, Clem (NIH/NLM/LHC) [E]" w:date="2019-10-19T23:01:00Z">
              <w:rPr/>
            </w:rPrChange>
          </w:rPr>
          <w:delText>: Microscopy, Microscopy.light, Microscopy.light. HPF, Microscopy.light.LPF, Auto, Automated, Automated count, Computer assisted, Manual Count</w:delText>
        </w:r>
      </w:del>
    </w:p>
    <w:p w14:paraId="3BBF5D5E" w14:textId="2C49D7F9" w:rsidR="007957C3" w:rsidRPr="00A04D1D" w:rsidDel="00CE2B23" w:rsidRDefault="007957C3" w:rsidP="007957C3">
      <w:pPr>
        <w:pStyle w:val="ListParagraph"/>
        <w:numPr>
          <w:ilvl w:val="0"/>
          <w:numId w:val="9"/>
        </w:numPr>
        <w:spacing w:after="120" w:line="240" w:lineRule="auto"/>
        <w:contextualSpacing w:val="0"/>
        <w:rPr>
          <w:del w:id="1208" w:author="Lynch, Paul (NIH/NLM/LHC) [E]" w:date="2019-11-30T14:48:00Z"/>
          <w:highlight w:val="yellow"/>
          <w:rPrChange w:id="1209" w:author="McDonald, Clem (NIH/NLM/LHC) [E]" w:date="2019-10-19T23:01:00Z">
            <w:rPr>
              <w:del w:id="1210" w:author="Lynch, Paul (NIH/NLM/LHC) [E]" w:date="2019-11-30T14:48:00Z"/>
            </w:rPr>
          </w:rPrChange>
        </w:rPr>
      </w:pPr>
      <w:del w:id="1211" w:author="Lynch, Paul (NIH/NLM/LHC) [E]" w:date="2019-11-30T14:48:00Z">
        <w:r w:rsidRPr="00A04D1D" w:rsidDel="00CE2B23">
          <w:rPr>
            <w:highlight w:val="yellow"/>
            <w:u w:val="single"/>
            <w:rPrChange w:id="1212" w:author="McDonald, Clem (NIH/NLM/LHC) [E]" w:date="2019-10-19T23:01:00Z">
              <w:rPr>
                <w:u w:val="single"/>
              </w:rPr>
            </w:rPrChange>
          </w:rPr>
          <w:delText>UA-Fat stain</w:delText>
        </w:r>
        <w:r w:rsidRPr="00A04D1D" w:rsidDel="00CE2B23">
          <w:rPr>
            <w:highlight w:val="yellow"/>
            <w:rPrChange w:id="1213" w:author="McDonald, Clem (NIH/NLM/LHC) [E]" w:date="2019-10-19T23:01:00Z">
              <w:rPr/>
            </w:rPrChange>
          </w:rPr>
          <w:delText>: Oil red O stain, Sudan IV stain</w:delText>
        </w:r>
      </w:del>
    </w:p>
    <w:p w14:paraId="376DBBE9" w14:textId="39F76769" w:rsidR="007957C3" w:rsidRPr="00A04D1D" w:rsidDel="00CE2B23" w:rsidRDefault="007957C3" w:rsidP="007957C3">
      <w:pPr>
        <w:pStyle w:val="ListParagraph"/>
        <w:numPr>
          <w:ilvl w:val="0"/>
          <w:numId w:val="9"/>
        </w:numPr>
        <w:spacing w:after="120" w:line="240" w:lineRule="auto"/>
        <w:contextualSpacing w:val="0"/>
        <w:rPr>
          <w:del w:id="1214" w:author="Lynch, Paul (NIH/NLM/LHC) [E]" w:date="2019-11-30T14:48:00Z"/>
          <w:highlight w:val="yellow"/>
          <w:rPrChange w:id="1215" w:author="McDonald, Clem (NIH/NLM/LHC) [E]" w:date="2019-10-19T23:01:00Z">
            <w:rPr>
              <w:del w:id="1216" w:author="Lynch, Paul (NIH/NLM/LHC) [E]" w:date="2019-11-30T14:48:00Z"/>
            </w:rPr>
          </w:rPrChange>
        </w:rPr>
      </w:pPr>
      <w:del w:id="1217" w:author="Lynch, Paul (NIH/NLM/LHC) [E]" w:date="2019-11-30T14:48:00Z">
        <w:r w:rsidRPr="00A04D1D" w:rsidDel="00CE2B23">
          <w:rPr>
            <w:highlight w:val="yellow"/>
            <w:u w:val="single"/>
            <w:rPrChange w:id="1218" w:author="McDonald, Clem (NIH/NLM/LHC) [E]" w:date="2019-10-19T23:01:00Z">
              <w:rPr>
                <w:u w:val="single"/>
              </w:rPr>
            </w:rPrChange>
          </w:rPr>
          <w:delText>Refractrometry</w:delText>
        </w:r>
        <w:r w:rsidRPr="00A04D1D" w:rsidDel="00CE2B23">
          <w:rPr>
            <w:highlight w:val="yellow"/>
            <w:rPrChange w:id="1219" w:author="McDonald, Clem (NIH/NLM/LHC) [E]" w:date="2019-10-19T23:01:00Z">
              <w:rPr/>
            </w:rPrChange>
          </w:rPr>
          <w:delText>: Refractrometry, Refractrometry.automated</w:delText>
        </w:r>
      </w:del>
    </w:p>
    <w:p w14:paraId="07CEAE8B" w14:textId="7F8750BC" w:rsidR="007957C3" w:rsidDel="00CE2B23" w:rsidRDefault="007957C3" w:rsidP="007957C3">
      <w:pPr>
        <w:pStyle w:val="ListParagraph"/>
        <w:numPr>
          <w:ilvl w:val="0"/>
          <w:numId w:val="9"/>
        </w:numPr>
        <w:spacing w:after="120" w:line="240" w:lineRule="auto"/>
        <w:contextualSpacing w:val="0"/>
        <w:rPr>
          <w:del w:id="1220" w:author="Lynch, Paul (NIH/NLM/LHC) [E]" w:date="2019-11-30T14:48:00Z"/>
        </w:rPr>
      </w:pPr>
      <w:del w:id="1221" w:author="Lynch, Paul (NIH/NLM/LHC) [E]" w:date="2019-11-30T14:48:00Z">
        <w:r w:rsidRPr="00A04D1D" w:rsidDel="00CE2B23">
          <w:rPr>
            <w:highlight w:val="yellow"/>
            <w:u w:val="single"/>
            <w:rPrChange w:id="1222" w:author="McDonald, Clem (NIH/NLM/LHC) [E]" w:date="2019-10-19T23:01:00Z">
              <w:rPr>
                <w:u w:val="single"/>
              </w:rPr>
            </w:rPrChange>
          </w:rPr>
          <w:delText>Strip</w:delText>
        </w:r>
        <w:r w:rsidRPr="00A04D1D" w:rsidDel="00CE2B23">
          <w:rPr>
            <w:highlight w:val="yellow"/>
            <w:rPrChange w:id="1223" w:author="McDonald, Clem (NIH/NLM/LHC) [E]" w:date="2019-10-19T23:01:00Z">
              <w:rPr/>
            </w:rPrChange>
          </w:rPr>
          <w:delText>: Test strip, Test strip.automated</w:delText>
        </w:r>
      </w:del>
    </w:p>
    <w:p w14:paraId="1F0AB642" w14:textId="77777777" w:rsidR="007957C3" w:rsidDel="00CE2B23" w:rsidRDefault="007957C3" w:rsidP="007957C3">
      <w:pPr>
        <w:spacing w:after="240" w:line="240" w:lineRule="auto"/>
        <w:rPr>
          <w:ins w:id="1224" w:author="McDonald, Clem (NIH/NLM/LHC) [E]" w:date="2019-10-19T22:05:00Z"/>
          <w:del w:id="1225" w:author="Lynch, Paul (NIH/NLM/LHC) [E]" w:date="2019-11-30T14:49:00Z"/>
        </w:rPr>
      </w:pPr>
    </w:p>
    <w:p w14:paraId="78FEB872" w14:textId="77777777" w:rsidR="00FC4E0F" w:rsidRDefault="00FC4E0F" w:rsidP="007957C3">
      <w:pPr>
        <w:spacing w:after="240" w:line="240" w:lineRule="auto"/>
      </w:pPr>
    </w:p>
    <w:p w14:paraId="5EF6EFA3" w14:textId="77777777" w:rsidR="007957C3" w:rsidRPr="007C47C6" w:rsidRDefault="007957C3" w:rsidP="00FB7AFF">
      <w:pPr>
        <w:pStyle w:val="Heading2"/>
      </w:pPr>
      <w:r w:rsidRPr="007C47C6">
        <w:t>GROUP Tallies by Class</w:t>
      </w:r>
    </w:p>
    <w:p w14:paraId="425434BB" w14:textId="77777777" w:rsidR="007957C3" w:rsidRDefault="007957C3" w:rsidP="007957C3">
      <w:pPr>
        <w:spacing w:after="240" w:line="240" w:lineRule="auto"/>
      </w:pPr>
      <w:r>
        <w:t>In this draft output, here are the grouping numbers for each class:</w:t>
      </w:r>
    </w:p>
    <w:p w14:paraId="3377AEB8" w14:textId="77777777" w:rsidR="007957C3" w:rsidRDefault="007957C3" w:rsidP="007957C3">
      <w:pPr>
        <w:pStyle w:val="ListParagraph"/>
        <w:numPr>
          <w:ilvl w:val="0"/>
          <w:numId w:val="13"/>
        </w:numPr>
        <w:spacing w:after="120" w:line="240" w:lineRule="auto"/>
        <w:contextualSpacing w:val="0"/>
      </w:pPr>
      <w:r>
        <w:t>CHEM: 989 tests grouped into 384 groups, with 8976 tests left ungrouped</w:t>
      </w:r>
    </w:p>
    <w:p w14:paraId="117698F2" w14:textId="77777777" w:rsidR="007957C3" w:rsidRDefault="007957C3" w:rsidP="007957C3">
      <w:pPr>
        <w:pStyle w:val="ListParagraph"/>
        <w:numPr>
          <w:ilvl w:val="0"/>
          <w:numId w:val="13"/>
        </w:numPr>
        <w:spacing w:after="120" w:line="240" w:lineRule="auto"/>
        <w:contextualSpacing w:val="0"/>
      </w:pPr>
      <w:commentRangeStart w:id="1226"/>
      <w:r>
        <w:t>DRUG/TOX</w:t>
      </w:r>
      <w:commentRangeEnd w:id="1226"/>
      <w:r w:rsidR="00F76024">
        <w:rPr>
          <w:rStyle w:val="CommentReference"/>
        </w:rPr>
        <w:commentReference w:id="1226"/>
      </w:r>
      <w:r>
        <w:t xml:space="preserve">: 2677 tests grouped into 1240 groups, with 5170 tests left ungrouped </w:t>
      </w:r>
    </w:p>
    <w:p w14:paraId="0DD63610" w14:textId="77777777" w:rsidR="007957C3" w:rsidRDefault="007957C3" w:rsidP="007957C3">
      <w:pPr>
        <w:pStyle w:val="ListParagraph"/>
        <w:numPr>
          <w:ilvl w:val="0"/>
          <w:numId w:val="13"/>
        </w:numPr>
        <w:spacing w:after="120" w:line="240" w:lineRule="auto"/>
        <w:contextualSpacing w:val="0"/>
      </w:pPr>
      <w:r>
        <w:t xml:space="preserve">HEM/BC: 1072 tests grouped into 434 groups, with 1154 tests left ungrouped </w:t>
      </w:r>
    </w:p>
    <w:p w14:paraId="6DE4B57D" w14:textId="77777777" w:rsidR="007957C3" w:rsidRDefault="007957C3" w:rsidP="007957C3">
      <w:pPr>
        <w:pStyle w:val="ListParagraph"/>
        <w:numPr>
          <w:ilvl w:val="0"/>
          <w:numId w:val="13"/>
        </w:numPr>
        <w:spacing w:after="120" w:line="240" w:lineRule="auto"/>
        <w:contextualSpacing w:val="0"/>
      </w:pPr>
      <w:r>
        <w:t xml:space="preserve">MICRO: 5576 tests grouped into 2215 groups, with 6195 tests left ungrouped </w:t>
      </w:r>
    </w:p>
    <w:p w14:paraId="7A1366A8" w14:textId="77777777" w:rsidR="007957C3" w:rsidRDefault="007957C3" w:rsidP="007957C3">
      <w:pPr>
        <w:pStyle w:val="ListParagraph"/>
        <w:numPr>
          <w:ilvl w:val="0"/>
          <w:numId w:val="13"/>
        </w:numPr>
        <w:spacing w:after="120" w:line="240" w:lineRule="auto"/>
        <w:contextualSpacing w:val="0"/>
      </w:pPr>
      <w:r>
        <w:t>SERO: 1179 tests grouped into 472 groups, with 1505 tests left ungrouped</w:t>
      </w:r>
    </w:p>
    <w:p w14:paraId="55562AC0" w14:textId="77777777" w:rsidR="007957C3" w:rsidRDefault="007957C3" w:rsidP="007957C3">
      <w:pPr>
        <w:pStyle w:val="ListParagraph"/>
        <w:numPr>
          <w:ilvl w:val="0"/>
          <w:numId w:val="13"/>
        </w:numPr>
        <w:spacing w:after="120" w:line="240" w:lineRule="auto"/>
        <w:contextualSpacing w:val="0"/>
      </w:pPr>
      <w:r>
        <w:t xml:space="preserve">UA: 313 tests grouped into 92 groups, with 135 tests left ungrouped </w:t>
      </w:r>
    </w:p>
    <w:p w14:paraId="65B2DAFE" w14:textId="6DF38C25" w:rsidR="007957C3" w:rsidDel="00F76024" w:rsidRDefault="00FC4E0F" w:rsidP="007957C3">
      <w:pPr>
        <w:spacing w:after="120" w:line="240" w:lineRule="auto"/>
        <w:rPr>
          <w:del w:id="1227" w:author="Lynch, Paul (NIH/NLM/LHC) [E]" w:date="2019-12-03T17:08:00Z"/>
        </w:rPr>
      </w:pPr>
      <w:commentRangeStart w:id="1228"/>
      <w:ins w:id="1229" w:author="McDonald, Clem (NIH/NLM/LHC) [E]" w:date="2019-10-19T22:06:00Z">
        <w:del w:id="1230" w:author="Lynch, Paul (NIH/NLM/LHC) [E]" w:date="2019-12-03T17:08:00Z">
          <w:r w:rsidDel="00F76024">
            <w:delText xml:space="preserve">? include a flag to indicate tests that would not usually be applicatle to clinical records so users could </w:delText>
          </w:r>
        </w:del>
      </w:ins>
      <w:ins w:id="1231" w:author="McDonald, Clem (NIH/NLM/LHC) [E]" w:date="2019-10-19T22:07:00Z">
        <w:del w:id="1232" w:author="Lynch, Paul (NIH/NLM/LHC) [E]" w:date="2019-12-03T17:08:00Z">
          <w:r w:rsidDel="00F76024">
            <w:delText>choose</w:delText>
          </w:r>
        </w:del>
      </w:ins>
      <w:ins w:id="1233" w:author="McDonald, Clem (NIH/NLM/LHC) [E]" w:date="2019-10-19T22:06:00Z">
        <w:del w:id="1234" w:author="Lynch, Paul (NIH/NLM/LHC) [E]" w:date="2019-12-03T17:08:00Z">
          <w:r w:rsidDel="00F76024">
            <w:delText xml:space="preserve"> </w:delText>
          </w:r>
        </w:del>
      </w:ins>
      <w:ins w:id="1235" w:author="McDonald, Clem (NIH/NLM/LHC) [E]" w:date="2019-10-19T22:07:00Z">
        <w:del w:id="1236" w:author="Lynch, Paul (NIH/NLM/LHC) [E]" w:date="2019-12-03T17:08:00Z">
          <w:r w:rsidDel="00F76024">
            <w:delText>to ignore.  The drug tox  class terms thae are environmental ( e.</w:delText>
          </w:r>
        </w:del>
        <w:del w:id="1237" w:author="Lynch, Paul (NIH/NLM/LHC) [E]" w:date="2019-11-30T11:43:00Z">
          <w:r w:rsidDel="00204EF6">
            <w:delText>.</w:delText>
          </w:r>
        </w:del>
        <w:del w:id="1238" w:author="Lynch, Paul (NIH/NLM/LHC) [E]" w:date="2019-12-03T17:08:00Z">
          <w:r w:rsidDel="00F76024">
            <w:delText>g Air</w:delText>
          </w:r>
        </w:del>
      </w:ins>
      <w:ins w:id="1239" w:author="McDonald, Clem (NIH/NLM/LHC) [E]" w:date="2019-10-19T22:09:00Z">
        <w:del w:id="1240" w:author="Lynch, Paul (NIH/NLM/LHC) [E]" w:date="2019-12-03T17:08:00Z">
          <w:r w:rsidR="00096EA3" w:rsidDel="00F76024">
            <w:delText>,</w:delText>
          </w:r>
        </w:del>
        <w:del w:id="1241" w:author="Lynch, Paul (NIH/NLM/LHC) [E]" w:date="2019-11-30T11:43:00Z">
          <w:r w:rsidR="00096EA3" w:rsidDel="00204EF6">
            <w:delText xml:space="preserve"> </w:delText>
          </w:r>
        </w:del>
      </w:ins>
      <w:ins w:id="1242" w:author="McDonald, Clem (NIH/NLM/LHC) [E]" w:date="2019-10-19T22:07:00Z">
        <w:del w:id="1243" w:author="Lynch, Paul (NIH/NLM/LHC) [E]" w:date="2019-11-30T11:43:00Z">
          <w:r w:rsidDel="00204EF6">
            <w:delText>,</w:delText>
          </w:r>
        </w:del>
        <w:del w:id="1244" w:author="Lynch, Paul (NIH/NLM/LHC) [E]" w:date="2019-12-03T17:08:00Z">
          <w:r w:rsidDel="00F76024">
            <w:delText xml:space="preserve"> Water and probably XXX0 and the </w:delText>
          </w:r>
        </w:del>
      </w:ins>
      <w:ins w:id="1245" w:author="McDonald, Clem (NIH/NLM/LHC) [E]" w:date="2019-10-19T22:08:00Z">
        <w:del w:id="1246" w:author="Lynch, Paul (NIH/NLM/LHC) [E]" w:date="2019-12-03T17:08:00Z">
          <w:r w:rsidDel="00F76024">
            <w:delText>veterinary</w:delText>
          </w:r>
        </w:del>
      </w:ins>
      <w:ins w:id="1247" w:author="McDonald, Clem (NIH/NLM/LHC) [E]" w:date="2019-10-19T22:07:00Z">
        <w:del w:id="1248" w:author="Lynch, Paul (NIH/NLM/LHC) [E]" w:date="2019-12-03T17:08:00Z">
          <w:r w:rsidDel="00F76024">
            <w:delText xml:space="preserve"> </w:delText>
          </w:r>
        </w:del>
      </w:ins>
      <w:ins w:id="1249" w:author="McDonald, Clem (NIH/NLM/LHC) [E]" w:date="2019-10-19T22:08:00Z">
        <w:del w:id="1250" w:author="Lynch, Paul (NIH/NLM/LHC) [E]" w:date="2019-12-03T17:08:00Z">
          <w:r w:rsidDel="00F76024">
            <w:delText>medicine ( can find with command Veterinary:true would be candidates for such flaggs</w:delText>
          </w:r>
        </w:del>
      </w:ins>
    </w:p>
    <w:p w14:paraId="19883AE9" w14:textId="77777777" w:rsidR="007957C3" w:rsidDel="00FC4E0F" w:rsidRDefault="007957C3">
      <w:pPr>
        <w:spacing w:after="120" w:line="240" w:lineRule="auto"/>
        <w:rPr>
          <w:del w:id="1251" w:author="McDonald, Clem (NIH/NLM/LHC) [E]" w:date="2019-10-19T22:06:00Z"/>
        </w:rPr>
        <w:pPrChange w:id="1252" w:author="McDonald, Clem (NIH/NLM/LHC) [E]" w:date="2019-10-19T22:06:00Z">
          <w:pPr>
            <w:pStyle w:val="Heading1"/>
          </w:pPr>
        </w:pPrChange>
      </w:pPr>
    </w:p>
    <w:commentRangeEnd w:id="1228"/>
    <w:p w14:paraId="1A48C10F" w14:textId="3AA1CD2F" w:rsidR="00FC4E0F" w:rsidDel="00F76024" w:rsidRDefault="00A90FAF" w:rsidP="007957C3">
      <w:pPr>
        <w:spacing w:after="120" w:line="240" w:lineRule="auto"/>
        <w:rPr>
          <w:ins w:id="1253" w:author="McDonald, Clem (NIH/NLM/LHC) [E]" w:date="2019-10-19T22:06:00Z"/>
          <w:del w:id="1254" w:author="Lynch, Paul (NIH/NLM/LHC) [E]" w:date="2019-12-03T17:08:00Z"/>
        </w:rPr>
      </w:pPr>
      <w:del w:id="1255" w:author="Lynch, Paul (NIH/NLM/LHC) [E]" w:date="2019-12-03T17:08:00Z">
        <w:r w:rsidDel="00F76024">
          <w:rPr>
            <w:rStyle w:val="CommentReference"/>
          </w:rPr>
          <w:commentReference w:id="1228"/>
        </w:r>
      </w:del>
    </w:p>
    <w:p w14:paraId="742309B4" w14:textId="77777777" w:rsidR="00FC4E0F" w:rsidRDefault="00FC4E0F" w:rsidP="007957C3">
      <w:pPr>
        <w:spacing w:after="120" w:line="240" w:lineRule="auto"/>
        <w:rPr>
          <w:ins w:id="1256" w:author="McDonald, Clem (NIH/NLM/LHC) [E]" w:date="2019-10-19T22:06:00Z"/>
        </w:rPr>
      </w:pPr>
    </w:p>
    <w:p w14:paraId="7F383380" w14:textId="77777777" w:rsidR="007957C3" w:rsidRDefault="007957C3">
      <w:pPr>
        <w:spacing w:after="120" w:line="240" w:lineRule="auto"/>
        <w:rPr>
          <w:rFonts w:ascii="Calibri" w:hAnsi="Calibri" w:cs="Calibri"/>
          <w:noProof/>
          <w:szCs w:val="24"/>
        </w:rPr>
        <w:pPrChange w:id="1257" w:author="McDonald, Clem (NIH/NLM/LHC) [E]" w:date="2019-10-19T22:06:00Z">
          <w:pPr>
            <w:pStyle w:val="Heading1"/>
          </w:pPr>
        </w:pPrChange>
      </w:pPr>
      <w:r w:rsidRPr="006E2F64">
        <w:rPr>
          <w:rFonts w:cstheme="minorHAnsi"/>
          <w:b/>
          <w:sz w:val="24"/>
          <w:szCs w:val="24"/>
        </w:rPr>
        <w:t>Sources</w:t>
      </w:r>
      <w:r w:rsidRPr="00523C17">
        <w:rPr>
          <w:rFonts w:ascii="Calibri" w:hAnsi="Calibri" w:cs="Calibri"/>
          <w:noProof/>
          <w:szCs w:val="24"/>
        </w:rPr>
        <w:t xml:space="preserve"> </w:t>
      </w:r>
    </w:p>
    <w:p w14:paraId="2A1CB21B" w14:textId="77777777" w:rsidR="007957C3" w:rsidRDefault="007957C3" w:rsidP="007957C3">
      <w:pPr>
        <w:pStyle w:val="ListParagraph"/>
        <w:numPr>
          <w:ilvl w:val="0"/>
          <w:numId w:val="14"/>
        </w:numPr>
        <w:rPr>
          <w:noProof/>
        </w:rPr>
      </w:pPr>
      <w:r w:rsidRPr="00523C17">
        <w:rPr>
          <w:noProof/>
        </w:rPr>
        <w:t>Bulletin of the World Health Organization Human papillomavirus and HPV vaccines : a review. 2006:1-11.</w:t>
      </w:r>
    </w:p>
    <w:p w14:paraId="29E99259" w14:textId="77777777" w:rsidR="007957C3" w:rsidRDefault="007957C3" w:rsidP="007957C3">
      <w:pPr>
        <w:pStyle w:val="ListParagraph"/>
        <w:numPr>
          <w:ilvl w:val="0"/>
          <w:numId w:val="14"/>
        </w:numPr>
        <w:rPr>
          <w:noProof/>
        </w:rPr>
      </w:pPr>
      <w:r w:rsidRPr="00523C17">
        <w:rPr>
          <w:noProof/>
        </w:rPr>
        <w:t xml:space="preserve">Chansaenroj J, Theamboonlers A, Chinchai T, et al. High-risk human papillomavirus genotype detection by electrochemical dna chip method. </w:t>
      </w:r>
      <w:r w:rsidRPr="006E2F64">
        <w:rPr>
          <w:i/>
          <w:iCs/>
          <w:noProof/>
        </w:rPr>
        <w:t>Asian Pacific J Cancer Prev</w:t>
      </w:r>
      <w:r w:rsidRPr="00523C17">
        <w:rPr>
          <w:noProof/>
        </w:rPr>
        <w:t>. 2012;13(4):1151-1158. doi:10.7314/APJCP.2012.13.4.1151.</w:t>
      </w:r>
    </w:p>
    <w:p w14:paraId="00A02053" w14:textId="77777777" w:rsidR="007957C3" w:rsidRPr="006E2F64" w:rsidRDefault="007957C3" w:rsidP="007957C3">
      <w:pPr>
        <w:pStyle w:val="ListParagraph"/>
        <w:numPr>
          <w:ilvl w:val="0"/>
          <w:numId w:val="14"/>
        </w:numPr>
      </w:pPr>
      <w:r w:rsidRPr="00523C17">
        <w:rPr>
          <w:noProof/>
        </w:rPr>
        <w:t xml:space="preserve">Halec G, Alemany L, Lloveras B, et al. Pathogenic role of the eight probably/possibly carcinogenic HPV types 26, 53, 66, 67, 68, 70, 73 and 82 in cervical cancer. </w:t>
      </w:r>
      <w:r w:rsidRPr="006E2F64">
        <w:rPr>
          <w:i/>
          <w:iCs/>
          <w:noProof/>
        </w:rPr>
        <w:t>J Pathol</w:t>
      </w:r>
      <w:r w:rsidRPr="00523C17">
        <w:rPr>
          <w:noProof/>
        </w:rPr>
        <w:t>. 2014;234(4):441-451. doi:10.1002/path.4405.</w:t>
      </w:r>
    </w:p>
    <w:p w14:paraId="1A04C847" w14:textId="77777777" w:rsidR="007957C3" w:rsidRDefault="007957C3" w:rsidP="007957C3">
      <w:pPr>
        <w:pStyle w:val="ListParagraph"/>
        <w:numPr>
          <w:ilvl w:val="0"/>
          <w:numId w:val="14"/>
        </w:numPr>
        <w:rPr>
          <w:noProof/>
        </w:rPr>
      </w:pPr>
      <w:r w:rsidRPr="007C47C6">
        <w:rPr>
          <w:noProof/>
        </w:rPr>
        <w:t xml:space="preserve">Malatesha G, Singh NK, Bharija A, Rehani B, Goel A. Comparison of arterial and venous pH, bicarbonate, PCO2 and PO2 in initial emergency department assessment. </w:t>
      </w:r>
      <w:r w:rsidRPr="006E2F64">
        <w:rPr>
          <w:noProof/>
        </w:rPr>
        <w:t>Emerg Med J</w:t>
      </w:r>
      <w:r w:rsidRPr="007C47C6">
        <w:rPr>
          <w:noProof/>
        </w:rPr>
        <w:t>. 2007;24(8):569-571. doi:10.1136/emj.2007.046979.</w:t>
      </w:r>
    </w:p>
    <w:p w14:paraId="44840125" w14:textId="77777777" w:rsidR="007957C3" w:rsidRDefault="007957C3" w:rsidP="007957C3">
      <w:pPr>
        <w:pStyle w:val="ListParagraph"/>
        <w:numPr>
          <w:ilvl w:val="0"/>
          <w:numId w:val="14"/>
        </w:numPr>
        <w:rPr>
          <w:noProof/>
        </w:rPr>
      </w:pPr>
      <w:r>
        <w:rPr>
          <w:noProof/>
        </w:rPr>
        <w:t>M</w:t>
      </w:r>
      <w:r w:rsidRPr="00523C17">
        <w:rPr>
          <w:noProof/>
        </w:rPr>
        <w:t xml:space="preserve">ayo </w:t>
      </w:r>
      <w:r>
        <w:rPr>
          <w:noProof/>
        </w:rPr>
        <w:t>M</w:t>
      </w:r>
      <w:r w:rsidRPr="00523C17">
        <w:rPr>
          <w:noProof/>
        </w:rPr>
        <w:t xml:space="preserve">edical </w:t>
      </w:r>
      <w:r>
        <w:rPr>
          <w:noProof/>
        </w:rPr>
        <w:t>L</w:t>
      </w:r>
      <w:r w:rsidRPr="00523C17">
        <w:rPr>
          <w:noProof/>
        </w:rPr>
        <w:t>aboratories. Human Papillomavirus (HPV) DNA Detection with Genotyping, High-Risk Types by PCR, ThinPrep. http://www.mayomedicallaboratories.com/test-catalog/Clinical+and+Interpretive/62598.</w:t>
      </w:r>
    </w:p>
    <w:p w14:paraId="172CB402" w14:textId="77777777" w:rsidR="007957C3" w:rsidRPr="006E2F64" w:rsidRDefault="007957C3" w:rsidP="007957C3">
      <w:pPr>
        <w:pStyle w:val="ListParagraph"/>
        <w:numPr>
          <w:ilvl w:val="0"/>
          <w:numId w:val="14"/>
        </w:numPr>
        <w:rPr>
          <w:noProof/>
        </w:rPr>
      </w:pPr>
      <w:r w:rsidRPr="006E2F64">
        <w:rPr>
          <w:noProof/>
        </w:rPr>
        <w:t>Middleton P, Kelly A, Brown J, Robertson M. Agreement between arterial and central venous values for pH, bicarbonate, base excess, and lactate. Emergency Medicine Journal : EMJ. 2006;23(8):622-624. doi:10.1136/emj.2006.035915.</w:t>
      </w:r>
    </w:p>
    <w:p w14:paraId="29027E81" w14:textId="77777777" w:rsidR="007957C3" w:rsidRPr="006E2F64" w:rsidRDefault="007957C3" w:rsidP="007957C3">
      <w:pPr>
        <w:pStyle w:val="ListParagraph"/>
        <w:numPr>
          <w:ilvl w:val="0"/>
          <w:numId w:val="14"/>
        </w:numPr>
        <w:rPr>
          <w:noProof/>
        </w:rPr>
      </w:pPr>
      <w:r w:rsidRPr="007C47C6">
        <w:rPr>
          <w:noProof/>
        </w:rPr>
        <w:t xml:space="preserve">O’Connor TM, Barry PJ, Jahangir A, Finn C, Buckley BM, El-Gammal A. Comparison of arterial and venous blood gases and the effects of analysis delay and air contamination on arterial samples in patients with chronic obstructive pulmonary disease and healthy controls. </w:t>
      </w:r>
      <w:r w:rsidRPr="006E2F64">
        <w:rPr>
          <w:noProof/>
        </w:rPr>
        <w:t>Respiration</w:t>
      </w:r>
      <w:r w:rsidRPr="007C47C6">
        <w:rPr>
          <w:noProof/>
        </w:rPr>
        <w:t>. 2011;81:18-25. doi:10.1159/000281879.</w:t>
      </w:r>
    </w:p>
    <w:p w14:paraId="5FBBE32B" w14:textId="77777777" w:rsidR="007957C3" w:rsidRPr="006E2F64" w:rsidRDefault="007957C3" w:rsidP="007957C3">
      <w:pPr>
        <w:pStyle w:val="ListParagraph"/>
        <w:numPr>
          <w:ilvl w:val="0"/>
          <w:numId w:val="14"/>
        </w:numPr>
        <w:rPr>
          <w:noProof/>
        </w:rPr>
      </w:pPr>
      <w:r w:rsidRPr="007C47C6">
        <w:rPr>
          <w:noProof/>
        </w:rPr>
        <w:t xml:space="preserve">Yu Z, Kastenmüller G, He Y, et al. Differences between human plasma and serum metabolite profiles. </w:t>
      </w:r>
      <w:r w:rsidRPr="006E2F64">
        <w:rPr>
          <w:noProof/>
        </w:rPr>
        <w:t>PLoS One</w:t>
      </w:r>
      <w:r w:rsidRPr="007C47C6">
        <w:rPr>
          <w:noProof/>
        </w:rPr>
        <w:t>. 2011;6(7):1-6. doi:10.1371/journal.pone.0021230.</w:t>
      </w:r>
    </w:p>
    <w:p w14:paraId="4606CD53" w14:textId="77777777" w:rsidR="00E22E4E" w:rsidRDefault="00E22E4E"/>
    <w:sectPr w:rsidR="00E22E4E">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ynch, Paul (NIH/NLM/LHC) [E]" w:date="2019-12-03T18:25:00Z" w:initials="LP([">
    <w:p w14:paraId="2F321C24" w14:textId="156E083E" w:rsidR="00186F3B" w:rsidRDefault="00186F3B">
      <w:pPr>
        <w:pStyle w:val="CommentText"/>
      </w:pPr>
      <w:r>
        <w:rPr>
          <w:rStyle w:val="CommentReference"/>
        </w:rPr>
        <w:annotationRef/>
      </w:r>
      <w:r w:rsidRPr="00186F3B">
        <w:rPr>
          <w:highlight w:val="yellow"/>
        </w:rPr>
        <w:t>Missing figure</w:t>
      </w:r>
    </w:p>
  </w:comment>
  <w:comment w:id="3" w:author="Lynch, Paul (NIH/NLM/LHC) [E]" w:date="2019-12-03T18:29:00Z" w:initials="LP([">
    <w:p w14:paraId="5B8FD24C" w14:textId="43FD354F" w:rsidR="00CA3D25" w:rsidRDefault="00CA3D25">
      <w:pPr>
        <w:pStyle w:val="CommentText"/>
      </w:pPr>
      <w:r>
        <w:rPr>
          <w:rStyle w:val="CommentReference"/>
        </w:rPr>
        <w:annotationRef/>
      </w:r>
      <w:r w:rsidRPr="00CA3D25">
        <w:rPr>
          <w:highlight w:val="yellow"/>
        </w:rPr>
        <w:t>Missing figure</w:t>
      </w:r>
    </w:p>
  </w:comment>
  <w:comment w:id="6" w:author="Lynch, Paul (NIH/NLM/LHC) [E]" w:date="2019-12-03T18:32:00Z" w:initials="LP([">
    <w:p w14:paraId="14D463DA" w14:textId="348ABEC0" w:rsidR="00EC6273" w:rsidRDefault="00EC6273">
      <w:pPr>
        <w:pStyle w:val="CommentText"/>
      </w:pPr>
      <w:r>
        <w:rPr>
          <w:rStyle w:val="CommentReference"/>
        </w:rPr>
        <w:annotationRef/>
      </w:r>
      <w:r w:rsidRPr="00EC6273">
        <w:rPr>
          <w:highlight w:val="yellow"/>
        </w:rPr>
        <w:t>I think this is a function of the flowsheet application, not the equivalence class spreadsheets.</w:t>
      </w:r>
    </w:p>
  </w:comment>
  <w:comment w:id="12" w:author="Lynch, Paul (NIH/NLM/LHC) [E]" w:date="2019-12-03T18:36:00Z" w:initials="LP([">
    <w:p w14:paraId="3BCD8DF1" w14:textId="54B38FEC" w:rsidR="009A1AB2" w:rsidRDefault="009A1AB2">
      <w:pPr>
        <w:pStyle w:val="CommentText"/>
      </w:pPr>
      <w:r>
        <w:rPr>
          <w:rStyle w:val="CommentReference"/>
        </w:rPr>
        <w:annotationRef/>
      </w:r>
      <w:r w:rsidRPr="009A1AB2">
        <w:rPr>
          <w:highlight w:val="yellow"/>
        </w:rPr>
        <w:t>Do we need an Appendix A (which is missing)?  This document is being placed with the spreadsheets.</w:t>
      </w:r>
    </w:p>
  </w:comment>
  <w:comment w:id="15" w:author="Lynch, Paul (NIH/NLM/LHC) [E]" w:date="2019-11-15T17:09:00Z" w:initials="LP([">
    <w:p w14:paraId="1949E057" w14:textId="7B15C12A" w:rsidR="00204EF6" w:rsidRDefault="00204EF6">
      <w:pPr>
        <w:pStyle w:val="CommentText"/>
      </w:pPr>
      <w:r>
        <w:rPr>
          <w:rStyle w:val="CommentReference"/>
        </w:rPr>
        <w:annotationRef/>
      </w:r>
      <w:r w:rsidRPr="002B340A">
        <w:rPr>
          <w:highlight w:val="yellow"/>
        </w:rPr>
        <w:t>I think we can delete this line.  It looks to me like there are separate classes for panels.</w:t>
      </w:r>
    </w:p>
  </w:comment>
  <w:comment w:id="69" w:author="Lu, Shennon (NIH/NLM/LHC) [C]" w:date="2017-12-01T16:04:00Z" w:initials="LS([">
    <w:p w14:paraId="5E02C952" w14:textId="77777777" w:rsidR="00204EF6" w:rsidRPr="001813FD" w:rsidRDefault="00204EF6" w:rsidP="007957C3">
      <w:pPr>
        <w:pStyle w:val="CommentText"/>
        <w:rPr>
          <w:rFonts w:ascii="Times New Roman" w:hAnsi="Times New Roman" w:cs="Times New Roman"/>
          <w:color w:val="000000"/>
          <w:sz w:val="24"/>
          <w:szCs w:val="24"/>
          <w:shd w:val="clear" w:color="auto" w:fill="FFFFFF"/>
        </w:rPr>
      </w:pPr>
      <w:r>
        <w:rPr>
          <w:rStyle w:val="CommentReference"/>
        </w:rPr>
        <w:annotationRef/>
      </w:r>
      <w:r w:rsidRPr="001813FD">
        <w:rPr>
          <w:rStyle w:val="fm-citation-ids-label"/>
          <w:rFonts w:ascii="Times New Roman" w:hAnsi="Times New Roman" w:cs="Times New Roman"/>
          <w:color w:val="000000"/>
          <w:sz w:val="24"/>
          <w:szCs w:val="24"/>
          <w:shd w:val="clear" w:color="auto" w:fill="FFFFFF"/>
        </w:rPr>
        <w:t>PMCID: </w:t>
      </w:r>
      <w:r w:rsidRPr="001813FD">
        <w:rPr>
          <w:rFonts w:ascii="Times New Roman" w:hAnsi="Times New Roman" w:cs="Times New Roman"/>
          <w:color w:val="000000"/>
          <w:sz w:val="24"/>
          <w:szCs w:val="24"/>
          <w:shd w:val="clear" w:color="auto" w:fill="FFFFFF"/>
        </w:rPr>
        <w:t>PMC2564165</w:t>
      </w:r>
    </w:p>
    <w:p w14:paraId="2BF2293B" w14:textId="77777777" w:rsidR="00204EF6" w:rsidRDefault="00204EF6" w:rsidP="007957C3">
      <w:pPr>
        <w:pStyle w:val="CommentText"/>
      </w:pPr>
      <w:r w:rsidRPr="001813FD">
        <w:rPr>
          <w:rFonts w:ascii="Times New Roman" w:hAnsi="Times New Roman" w:cs="Times New Roman"/>
          <w:color w:val="000000"/>
          <w:sz w:val="24"/>
          <w:szCs w:val="24"/>
          <w:shd w:val="clear" w:color="auto" w:fill="FFFFFF"/>
        </w:rPr>
        <w:t>Conclusion: In the present study, central venous pH, bicarbonate, base excess, and lactate values showed a high level of agreement with the arterial value, with acceptably narrow 95% limits of agreement. Our results suggest that central venous values may be an acceptable substitute for arterial measurement.</w:t>
      </w:r>
    </w:p>
  </w:comment>
  <w:comment w:id="285" w:author="Lynch, Paul (NIH/NLM/LHC) [E]" w:date="2019-11-18T17:33:00Z" w:initials="LP([">
    <w:p w14:paraId="449CC916" w14:textId="0E7B2F4A" w:rsidR="00204EF6" w:rsidRDefault="00204EF6">
      <w:pPr>
        <w:pStyle w:val="CommentText"/>
      </w:pPr>
      <w:r>
        <w:rPr>
          <w:rStyle w:val="CommentReference"/>
        </w:rPr>
        <w:annotationRef/>
      </w:r>
      <w:r w:rsidRPr="00737F7D">
        <w:rPr>
          <w:highlight w:val="yellow"/>
        </w:rPr>
        <w:t>Clem, please review to confirm this was correct.</w:t>
      </w:r>
    </w:p>
  </w:comment>
  <w:comment w:id="354" w:author="Lynch, Paul (NIH/NLM/LHC) [E]" w:date="2019-11-19T11:10:00Z" w:initials="LP([">
    <w:p w14:paraId="5BD75432" w14:textId="1BE52A0D" w:rsidR="00204EF6" w:rsidRDefault="00204EF6">
      <w:pPr>
        <w:pStyle w:val="CommentText"/>
      </w:pPr>
      <w:r>
        <w:rPr>
          <w:rStyle w:val="CommentReference"/>
        </w:rPr>
        <w:annotationRef/>
      </w:r>
      <w:r w:rsidRPr="0061416B">
        <w:rPr>
          <w:highlight w:val="yellow"/>
        </w:rPr>
        <w:t>Keep?</w:t>
      </w:r>
    </w:p>
  </w:comment>
  <w:comment w:id="347" w:author="Lynch, Paul (NIH/NLM/LHC) [E]" w:date="2019-12-03T16:38:00Z" w:initials="LP([">
    <w:p w14:paraId="53F4BC64" w14:textId="35561BC6" w:rsidR="003F6AD3" w:rsidRDefault="003F6AD3">
      <w:pPr>
        <w:pStyle w:val="CommentText"/>
      </w:pPr>
      <w:r w:rsidRPr="003F6AD3">
        <w:rPr>
          <w:rStyle w:val="CommentReference"/>
          <w:highlight w:val="yellow"/>
        </w:rPr>
        <w:annotationRef/>
      </w:r>
      <w:r w:rsidRPr="003F6AD3">
        <w:rPr>
          <w:highlight w:val="yellow"/>
        </w:rPr>
        <w:t>Keep?</w:t>
      </w:r>
    </w:p>
  </w:comment>
  <w:comment w:id="363" w:author="Lynch, Paul (NIH/NLM/LHC) [E]" w:date="2019-12-03T16:43:00Z" w:initials="LP([">
    <w:p w14:paraId="48E08B09" w14:textId="5CC0C0C1" w:rsidR="00F62E22" w:rsidRDefault="00F62E22">
      <w:pPr>
        <w:pStyle w:val="CommentText"/>
      </w:pPr>
      <w:r>
        <w:rPr>
          <w:rStyle w:val="CommentReference"/>
        </w:rPr>
        <w:annotationRef/>
      </w:r>
      <w:r>
        <w:t>For Clem to review.</w:t>
      </w:r>
    </w:p>
  </w:comment>
  <w:comment w:id="496" w:author="Lu, Shennon (NIH/NLM/LHC) [C]" w:date="2017-11-29T15:15:00Z" w:initials="LS([">
    <w:p w14:paraId="21549900" w14:textId="501CA1D6" w:rsidR="00204EF6" w:rsidRDefault="00204EF6" w:rsidP="007957C3">
      <w:pPr>
        <w:pStyle w:val="CommentText"/>
      </w:pPr>
      <w:r>
        <w:rPr>
          <w:rStyle w:val="CommentReference"/>
        </w:rPr>
        <w:annotationRef/>
      </w:r>
      <w:r>
        <w:t xml:space="preserve">CM: I have checked pH it is not much effected by Oxygenation </w:t>
      </w:r>
    </w:p>
  </w:comment>
  <w:comment w:id="500" w:author="Lynch, Paul (NIH/NLM/LHC) [E]" w:date="2019-10-31T10:38:00Z" w:initials="LP([">
    <w:p w14:paraId="457E5810" w14:textId="77777777" w:rsidR="00204EF6" w:rsidRDefault="00204EF6">
      <w:pPr>
        <w:pStyle w:val="CommentText"/>
      </w:pPr>
      <w:r>
        <w:rPr>
          <w:rStyle w:val="CommentReference"/>
        </w:rPr>
        <w:annotationRef/>
      </w:r>
      <w:r>
        <w:rPr>
          <w:highlight w:val="yellow"/>
        </w:rPr>
        <w:t>u</w:t>
      </w:r>
      <w:r w:rsidRPr="002B534F">
        <w:rPr>
          <w:highlight w:val="yellow"/>
        </w:rPr>
        <w:t>This is already grouped with BldCo-Venous.  I don’t think it can be in both groups.</w:t>
      </w:r>
      <w:r>
        <w:t xml:space="preserve"> There is a BLDCo A and a BldCO 9 arterial and venous.  Don’t understand what two groups it would be in. The key hwere is to only apply the distinction to tests that measure O2 in some way</w:t>
      </w:r>
    </w:p>
  </w:comment>
  <w:comment w:id="572" w:author="Lynch, Paul (NIH/NLM/LHC) [E]" w:date="2019-12-03T16:56:00Z" w:initials="LP([">
    <w:p w14:paraId="22042C8E" w14:textId="4BA92F00" w:rsidR="00832E61" w:rsidRDefault="00832E61">
      <w:pPr>
        <w:pStyle w:val="CommentText"/>
      </w:pPr>
      <w:r>
        <w:rPr>
          <w:rStyle w:val="CommentReference"/>
        </w:rPr>
        <w:annotationRef/>
      </w:r>
      <w:r w:rsidRPr="00832E61">
        <w:rPr>
          <w:highlight w:val="yellow"/>
        </w:rPr>
        <w:t>I think this sentence isn’t needed.  The same issue applies to any value with a unit (e.g. height, weight, etc.)</w:t>
      </w:r>
    </w:p>
  </w:comment>
  <w:comment w:id="592" w:author="Lynch, Paul (NIH/NLM/LHC) [E]" w:date="2019-12-03T15:57:00Z" w:initials="LP([">
    <w:p w14:paraId="51351B5F" w14:textId="61223D2B" w:rsidR="008F6C76" w:rsidRDefault="008F6C76">
      <w:pPr>
        <w:pStyle w:val="CommentText"/>
      </w:pPr>
      <w:r>
        <w:rPr>
          <w:rStyle w:val="CommentReference"/>
        </w:rPr>
        <w:annotationRef/>
      </w:r>
      <w:r>
        <w:t>Move to JIRA task for Ye.</w:t>
      </w:r>
    </w:p>
    <w:p w14:paraId="79919247" w14:textId="77777777" w:rsidR="008F6C76" w:rsidRDefault="008F6C76">
      <w:pPr>
        <w:pStyle w:val="CommentText"/>
      </w:pPr>
    </w:p>
  </w:comment>
  <w:comment w:id="782" w:author="Lu, Shennon (NIH/NLM/LHC) [C]" w:date="2017-11-29T15:52:00Z" w:initials="LS([">
    <w:p w14:paraId="32B94745" w14:textId="77777777" w:rsidR="00204EF6" w:rsidRDefault="00204EF6" w:rsidP="007957C3">
      <w:pPr>
        <w:spacing w:line="240" w:lineRule="auto"/>
        <w:ind w:left="360"/>
      </w:pPr>
      <w:r>
        <w:rPr>
          <w:rStyle w:val="CommentReference"/>
        </w:rPr>
        <w:annotationRef/>
      </w:r>
      <w:r w:rsidRPr="00E61A65">
        <w:rPr>
          <w:highlight w:val="lightGray"/>
        </w:rPr>
        <w:t>We also have a special condition in which components were defined as “Oxygen saturation” under the Bld O2 Peak grouper. For oxygen, we lumped BldC and BldA, and separately lumped BldMV and Bld.</w:t>
      </w:r>
    </w:p>
  </w:comment>
  <w:comment w:id="904" w:author="Lu, Shennon (NIH/NLM/LHC) [C]" w:date="2017-11-29T15:20:00Z" w:initials="LS([">
    <w:p w14:paraId="18E0FD71" w14:textId="77777777" w:rsidR="00204EF6" w:rsidRDefault="00204EF6" w:rsidP="007957C3">
      <w:pPr>
        <w:pStyle w:val="ListParagraph"/>
        <w:numPr>
          <w:ilvl w:val="0"/>
          <w:numId w:val="3"/>
        </w:numPr>
        <w:spacing w:line="240" w:lineRule="auto"/>
      </w:pPr>
      <w:r>
        <w:rPr>
          <w:rStyle w:val="CommentReference"/>
        </w:rPr>
        <w:annotationRef/>
      </w:r>
      <w:r>
        <w:t>For future consideration:</w:t>
      </w:r>
    </w:p>
    <w:p w14:paraId="0A678FBA" w14:textId="77777777" w:rsidR="00204EF6" w:rsidRDefault="00204EF6" w:rsidP="007957C3">
      <w:pPr>
        <w:pStyle w:val="ListParagraph"/>
        <w:numPr>
          <w:ilvl w:val="1"/>
          <w:numId w:val="3"/>
        </w:numPr>
        <w:spacing w:line="240" w:lineRule="auto"/>
      </w:pPr>
      <w:r>
        <w:t>Bld/Tiss, Bld/Urine, Ser/Plas/Urine : the properties are PrThr, Imp, or Prid</w:t>
      </w:r>
    </w:p>
    <w:p w14:paraId="42018479" w14:textId="77777777" w:rsidR="00204EF6" w:rsidRDefault="00204EF6" w:rsidP="007957C3">
      <w:pPr>
        <w:pStyle w:val="ListParagraph"/>
        <w:numPr>
          <w:ilvl w:val="1"/>
          <w:numId w:val="3"/>
        </w:numPr>
        <w:spacing w:line="240" w:lineRule="auto"/>
      </w:pPr>
      <w:r>
        <w:t>Ser+Saliva, may be able to combine saliva with serum</w:t>
      </w:r>
    </w:p>
  </w:comment>
  <w:comment w:id="1002" w:author="Lynch, Paul (NIH/NLM/LHC) [E]" w:date="2019-12-03T18:16:00Z" w:initials="LP([">
    <w:p w14:paraId="190B94B7" w14:textId="2E37DCCF" w:rsidR="00C90ABA" w:rsidRDefault="00C90ABA">
      <w:pPr>
        <w:pStyle w:val="CommentText"/>
      </w:pPr>
      <w:r>
        <w:rPr>
          <w:rStyle w:val="CommentReference"/>
        </w:rPr>
        <w:annotationRef/>
      </w:r>
      <w:r>
        <w:t xml:space="preserve">From Clem: </w:t>
      </w:r>
      <w:r w:rsidRPr="00C90ABA">
        <w:t>Pay attention to classes. (for selected classes may want to order the variables the same way they are ordered in the class- with the class term in front. This won’t work when the classes contain many of the same terms</w:t>
      </w:r>
    </w:p>
  </w:comment>
  <w:comment w:id="1003" w:author="Lynch, Paul (NIH/NLM/LHC) [E]" w:date="2019-12-03T18:17:00Z" w:initials="LP([">
    <w:p w14:paraId="1F5BCE3F" w14:textId="365C3D9A" w:rsidR="00C90ABA" w:rsidRDefault="00C90ABA">
      <w:pPr>
        <w:pStyle w:val="CommentText"/>
      </w:pPr>
      <w:r>
        <w:rPr>
          <w:rStyle w:val="CommentReference"/>
        </w:rPr>
        <w:annotationRef/>
      </w:r>
      <w:r w:rsidRPr="00C90ABA">
        <w:rPr>
          <w:highlight w:val="yellow"/>
        </w:rPr>
        <w:t>What variables are you referring to?</w:t>
      </w:r>
    </w:p>
  </w:comment>
  <w:comment w:id="1012" w:author="Lynch, Paul (NIH/NLM/LHC) [E]" w:date="2019-11-22T22:50:00Z" w:initials="LP([">
    <w:p w14:paraId="3CFF40BD" w14:textId="697869E0" w:rsidR="00204EF6" w:rsidRDefault="00204EF6">
      <w:pPr>
        <w:pStyle w:val="CommentText"/>
      </w:pPr>
      <w:r>
        <w:rPr>
          <w:rStyle w:val="CommentReference"/>
        </w:rPr>
        <w:annotationRef/>
      </w:r>
      <w:r w:rsidRPr="006158FE">
        <w:rPr>
          <w:highlight w:val="yellow"/>
        </w:rPr>
        <w:t>Is this the correct grouping?</w:t>
      </w:r>
      <w:r>
        <w:t xml:space="preserve">  There was another FERT Property section above that I deleted that grouped PrThr and MCnc (instead of NCnc).  The old code used NCnc, so I am guessing MCnc was a typo</w:t>
      </w:r>
      <w:r w:rsidRPr="00161397">
        <w:rPr>
          <w:highlight w:val="yellow"/>
        </w:rPr>
        <w:t>.</w:t>
      </w:r>
      <w:r w:rsidR="00161397" w:rsidRPr="00161397">
        <w:rPr>
          <w:highlight w:val="yellow"/>
        </w:rPr>
        <w:t>[Get rid of this group too.]</w:t>
      </w:r>
    </w:p>
  </w:comment>
  <w:comment w:id="1016" w:author="Lynch, Paul (NIH/NLM/LHC) [E]" w:date="2019-11-22T22:44:00Z" w:initials="LP([">
    <w:p w14:paraId="2E39D53C" w14:textId="67B07A91" w:rsidR="00204EF6" w:rsidRDefault="00204EF6">
      <w:pPr>
        <w:pStyle w:val="CommentText"/>
      </w:pPr>
      <w:r>
        <w:rPr>
          <w:rStyle w:val="CommentReference"/>
        </w:rPr>
        <w:annotationRef/>
      </w:r>
      <w:r w:rsidRPr="00BD3293">
        <w:rPr>
          <w:highlight w:val="yellow"/>
        </w:rPr>
        <w:t>What are the “variables” you are referring to?</w:t>
      </w:r>
    </w:p>
  </w:comment>
  <w:comment w:id="1047" w:author="McDonald, Clem (NIH/NLM/LHC) [E]" w:date="2017-12-04T21:34:00Z" w:initials="MC([">
    <w:p w14:paraId="4F43EEBF" w14:textId="77777777" w:rsidR="00204EF6" w:rsidRPr="009952C4" w:rsidRDefault="00204EF6" w:rsidP="007957C3">
      <w:pPr>
        <w:pStyle w:val="ListParagraph"/>
        <w:numPr>
          <w:ilvl w:val="0"/>
          <w:numId w:val="1"/>
        </w:numPr>
        <w:spacing w:after="0" w:line="480" w:lineRule="auto"/>
        <w:rPr>
          <w:b/>
          <w:highlight w:val="yellow"/>
        </w:rPr>
      </w:pPr>
      <w:r>
        <w:rPr>
          <w:rStyle w:val="CommentReference"/>
        </w:rPr>
        <w:annotationRef/>
      </w:r>
      <w:r>
        <w:t xml:space="preserve">   </w:t>
      </w:r>
      <w:r w:rsidRPr="00C65F70">
        <w:rPr>
          <w:rFonts w:cstheme="minorHAnsi"/>
          <w:shd w:val="clear" w:color="auto" w:fill="FFFFFF"/>
        </w:rPr>
        <w:t> </w:t>
      </w:r>
      <w:r w:rsidRPr="00C65F70">
        <w:rPr>
          <w:rFonts w:cstheme="minorHAnsi"/>
          <w:i/>
          <w:iCs/>
          <w:shd w:val="clear" w:color="auto" w:fill="FFFFFF"/>
        </w:rPr>
        <w:t>U urealyticum </w:t>
      </w:r>
      <w:r w:rsidRPr="00C65F70">
        <w:rPr>
          <w:rFonts w:cstheme="minorHAnsi"/>
          <w:shd w:val="clear" w:color="auto" w:fill="FFFFFF"/>
        </w:rPr>
        <w:t>and </w:t>
      </w:r>
      <w:r w:rsidRPr="00C65F70">
        <w:rPr>
          <w:rFonts w:cstheme="minorHAnsi"/>
          <w:i/>
          <w:iCs/>
          <w:shd w:val="clear" w:color="auto" w:fill="FFFFFF"/>
        </w:rPr>
        <w:t>U parvum</w:t>
      </w:r>
      <w:r w:rsidRPr="00C65F70">
        <w:rPr>
          <w:rFonts w:cstheme="minorHAnsi"/>
          <w:shd w:val="clear" w:color="auto" w:fill="FFFFFF"/>
        </w:rPr>
        <w:t> have been associated with urethritis and epididymitis</w:t>
      </w:r>
      <w:r>
        <w:rPr>
          <w:rStyle w:val="CommentReference"/>
        </w:rPr>
        <w:annotationRef/>
      </w:r>
      <w:r w:rsidRPr="00C65F70">
        <w:rPr>
          <w:rFonts w:cstheme="minorHAnsi"/>
          <w:shd w:val="clear" w:color="auto" w:fill="FFFFFF"/>
        </w:rPr>
        <w:t>.</w:t>
      </w:r>
    </w:p>
    <w:p w14:paraId="7C2AF897" w14:textId="77777777" w:rsidR="00204EF6" w:rsidRDefault="00204EF6" w:rsidP="007957C3">
      <w:pPr>
        <w:pStyle w:val="CommentText"/>
      </w:pPr>
    </w:p>
  </w:comment>
  <w:comment w:id="1048" w:author="McDonald, Clem (NIH/NLM/LHC) [E]" w:date="2019-10-31T23:25:00Z" w:initials="MC([">
    <w:p w14:paraId="178FA594" w14:textId="77777777" w:rsidR="00204EF6" w:rsidRDefault="00204EF6">
      <w:pPr>
        <w:pStyle w:val="CommentText"/>
      </w:pPr>
      <w:r>
        <w:rPr>
          <w:rStyle w:val="CommentReference"/>
        </w:rPr>
        <w:annotationRef/>
      </w:r>
      <w:r>
        <w:t>? whether Shennon was suggesting adding urea parvum to thelist probably but be careful about the spelling</w:t>
      </w:r>
    </w:p>
  </w:comment>
  <w:comment w:id="1049" w:author="Lynch, Paul (NIH/NLM/LHC) [E]" w:date="2019-11-05T16:24:00Z" w:initials="LP([">
    <w:p w14:paraId="22B7E5A7" w14:textId="77777777" w:rsidR="00204EF6" w:rsidRDefault="00204EF6" w:rsidP="005D5926">
      <w:pPr>
        <w:pStyle w:val="CommentText"/>
      </w:pPr>
      <w:r>
        <w:rPr>
          <w:rStyle w:val="CommentReference"/>
        </w:rPr>
        <w:annotationRef/>
      </w:r>
      <w:r>
        <w:t>In the list: Ureaplasma parvum</w:t>
      </w:r>
    </w:p>
    <w:p w14:paraId="03F1F6B0" w14:textId="77777777" w:rsidR="00204EF6" w:rsidRDefault="00204EF6" w:rsidP="005D5926">
      <w:pPr>
        <w:pStyle w:val="CommentText"/>
      </w:pPr>
      <w:r>
        <w:t>Ureaplasma sp</w:t>
      </w:r>
    </w:p>
    <w:p w14:paraId="74916832" w14:textId="77777777" w:rsidR="00204EF6" w:rsidRDefault="00204EF6" w:rsidP="005D5926">
      <w:pPr>
        <w:pStyle w:val="CommentText"/>
      </w:pPr>
      <w:r>
        <w:t>Ureaplasma urealyticum</w:t>
      </w:r>
    </w:p>
    <w:p w14:paraId="745F09C7" w14:textId="09573117" w:rsidR="00204EF6" w:rsidRDefault="00204EF6" w:rsidP="005D5926">
      <w:pPr>
        <w:pStyle w:val="CommentText"/>
      </w:pPr>
      <w:r>
        <w:t>Ureaplasma urealyticum+Ureaplasma parvum</w:t>
      </w:r>
    </w:p>
  </w:comment>
  <w:comment w:id="1050" w:author="Lu, Shennon (NIH/NLM/LHC) [C]" w:date="2017-12-05T14:28:00Z" w:initials="LS([">
    <w:p w14:paraId="7CCFE7D1" w14:textId="77777777" w:rsidR="00204EF6" w:rsidRDefault="00204EF6" w:rsidP="007957C3">
      <w:pPr>
        <w:pStyle w:val="CommentText"/>
      </w:pPr>
      <w:r>
        <w:rPr>
          <w:rStyle w:val="CommentReference"/>
        </w:rPr>
        <w:annotationRef/>
      </w:r>
      <w:hyperlink r:id="rId1" w:history="1">
        <w:r w:rsidRPr="00186C9A">
          <w:rPr>
            <w:rStyle w:val="Hyperlink"/>
          </w:rPr>
          <w:t>http://www.who.int/bulletin/volumes/85/9/06-038414/en/</w:t>
        </w:r>
      </w:hyperlink>
    </w:p>
    <w:p w14:paraId="4EFD40F3" w14:textId="77777777" w:rsidR="00204EF6" w:rsidRDefault="008F1906" w:rsidP="007957C3">
      <w:pPr>
        <w:pStyle w:val="CommentText"/>
      </w:pPr>
      <w:hyperlink r:id="rId2" w:history="1">
        <w:r w:rsidR="00204EF6" w:rsidRPr="00186C9A">
          <w:rPr>
            <w:rStyle w:val="Hyperlink"/>
          </w:rPr>
          <w:t>https://www.mayomedicallaboratories.com/test-catalog/Clinical+and+Interpretive/62598</w:t>
        </w:r>
      </w:hyperlink>
      <w:r w:rsidR="00204EF6">
        <w:t xml:space="preserve"> </w:t>
      </w:r>
    </w:p>
    <w:p w14:paraId="64B18636" w14:textId="77777777" w:rsidR="00204EF6" w:rsidRDefault="00204EF6"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25043390</w:t>
      </w:r>
    </w:p>
    <w:p w14:paraId="0976C0F4" w14:textId="77777777" w:rsidR="00204EF6" w:rsidRPr="0090490E" w:rsidRDefault="00204EF6"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22799297</w:t>
      </w:r>
    </w:p>
  </w:comment>
  <w:comment w:id="1118" w:author="Lynch, Paul (NIH/NLM/LHC) [E]" w:date="2019-12-03T18:21:00Z" w:initials="LP([">
    <w:p w14:paraId="6A552324" w14:textId="1BD1823A" w:rsidR="00AF7ED6" w:rsidRDefault="00AF7ED6">
      <w:pPr>
        <w:pStyle w:val="CommentText"/>
      </w:pPr>
      <w:r>
        <w:rPr>
          <w:rStyle w:val="CommentReference"/>
        </w:rPr>
        <w:annotationRef/>
      </w:r>
      <w:r w:rsidRPr="00AF7ED6">
        <w:rPr>
          <w:highlight w:val="yellow"/>
        </w:rPr>
        <w:t xml:space="preserve">There is no such term.  There </w:t>
      </w:r>
      <w:r w:rsidR="00E863BD">
        <w:rPr>
          <w:highlight w:val="yellow"/>
        </w:rPr>
        <w:t>is</w:t>
      </w:r>
      <w:r w:rsidRPr="00AF7ED6">
        <w:rPr>
          <w:highlight w:val="yellow"/>
        </w:rPr>
        <w:t xml:space="preserve"> “Malaria smear” and “Malaria thin smear”</w:t>
      </w:r>
      <w:r>
        <w:rPr>
          <w:highlight w:val="yellow"/>
        </w:rPr>
        <w:t xml:space="preserve"> but not “</w:t>
      </w:r>
      <w:r>
        <w:t>Malaria thick smear”.</w:t>
      </w:r>
    </w:p>
  </w:comment>
  <w:comment w:id="1131" w:author="Lynch, Paul (NIH/NLM/LHC) [E]" w:date="2019-11-25T16:16:00Z" w:initials="LP([">
    <w:p w14:paraId="4EE3DFBB" w14:textId="50CE981B" w:rsidR="00204EF6" w:rsidRDefault="00204EF6">
      <w:pPr>
        <w:pStyle w:val="CommentText"/>
      </w:pPr>
      <w:r>
        <w:rPr>
          <w:rStyle w:val="CommentReference"/>
        </w:rPr>
        <w:annotationRef/>
      </w:r>
      <w:r w:rsidRPr="004F07BB">
        <w:rPr>
          <w:highlight w:val="yellow"/>
        </w:rPr>
        <w:t>This value does not exist in MOLPATH SYSTEM values.</w:t>
      </w:r>
      <w:r>
        <w:t xml:space="preserve">  Delete</w:t>
      </w:r>
    </w:p>
    <w:p w14:paraId="72579775" w14:textId="77777777" w:rsidR="00161397" w:rsidRDefault="00161397">
      <w:pPr>
        <w:pStyle w:val="CommentText"/>
      </w:pPr>
    </w:p>
  </w:comment>
  <w:comment w:id="1136" w:author="Lynch, Paul (NIH/NLM/LHC) [E]" w:date="2019-12-03T17:06:00Z" w:initials="LP([">
    <w:p w14:paraId="7FD25CB2" w14:textId="67368F1D" w:rsidR="00873BBA" w:rsidRDefault="00873BBA">
      <w:pPr>
        <w:pStyle w:val="CommentText"/>
      </w:pPr>
      <w:r>
        <w:rPr>
          <w:rStyle w:val="CommentReference"/>
        </w:rPr>
        <w:annotationRef/>
      </w:r>
      <w:r>
        <w:t xml:space="preserve"> </w:t>
      </w:r>
      <w:r w:rsidRPr="00873BBA">
        <w:rPr>
          <w:highlight w:val="yellow"/>
        </w:rPr>
        <w:t>[Sent email per Clem for Clem to review whether POC should be in list, 2019/12/3]</w:t>
      </w:r>
      <w:r w:rsidR="004B28A4">
        <w:t xml:space="preserve">  </w:t>
      </w:r>
      <w:r w:rsidR="00031116">
        <w:t xml:space="preserve">We weren’t sure what POC was.  I later found </w:t>
      </w:r>
      <w:r w:rsidR="004B28A4">
        <w:t>POC=”</w:t>
      </w:r>
      <w:r w:rsidR="004B28A4" w:rsidRPr="004B28A4">
        <w:t>Products of Conception</w:t>
      </w:r>
      <w:r w:rsidR="004B28A4">
        <w:t>”</w:t>
      </w:r>
    </w:p>
  </w:comment>
  <w:comment w:id="1226" w:author="Lynch, Paul (NIH/NLM/LHC) [E]" w:date="2019-12-03T17:08:00Z" w:initials="LP([">
    <w:p w14:paraId="1BED449C" w14:textId="07131C52" w:rsidR="00F76024" w:rsidRDefault="00F76024">
      <w:pPr>
        <w:pStyle w:val="CommentText"/>
      </w:pPr>
      <w:r>
        <w:rPr>
          <w:rStyle w:val="CommentReference"/>
        </w:rPr>
        <w:annotationRef/>
      </w:r>
      <w:r>
        <w:t xml:space="preserve">From Clem:  </w:t>
      </w:r>
      <w:r w:rsidRPr="00F76024">
        <w:t>? include a flag to indicate tests that would not usually be applicatle to clinical records so users could choose to ignore.  The drug tox  class terms thae are environmental ( e.g. Air, Water and probably XXX0 and the veterinary medicine ( can find with command Veterinary:true would be candidates for such flaggs</w:t>
      </w:r>
    </w:p>
  </w:comment>
  <w:comment w:id="1228" w:author="Lynch, Paul (NIH/NLM/LHC) [E]" w:date="2019-11-30T12:00:00Z" w:initials="LP([">
    <w:p w14:paraId="60054F29" w14:textId="4BE80D12" w:rsidR="00A90FAF" w:rsidRDefault="00A90FAF">
      <w:pPr>
        <w:pStyle w:val="CommentText"/>
      </w:pPr>
      <w:r>
        <w:rPr>
          <w:rStyle w:val="CommentReference"/>
        </w:rPr>
        <w:annotationRef/>
      </w:r>
      <w:r w:rsidRPr="00A90FAF">
        <w:rPr>
          <w:highlight w:val="yellow"/>
        </w:rPr>
        <w:t>Move this paragraph into a comment?</w:t>
      </w:r>
      <w:r w:rsidR="00AD2687">
        <w:t xml:space="preserve"> [Yes]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321C24" w15:done="0"/>
  <w15:commentEx w15:paraId="5B8FD24C" w15:done="0"/>
  <w15:commentEx w15:paraId="14D463DA" w15:done="0"/>
  <w15:commentEx w15:paraId="3BCD8DF1" w15:done="0"/>
  <w15:commentEx w15:paraId="1949E057" w15:done="0"/>
  <w15:commentEx w15:paraId="2BF2293B" w15:done="0"/>
  <w15:commentEx w15:paraId="449CC916" w15:done="0"/>
  <w15:commentEx w15:paraId="5BD75432" w15:done="0"/>
  <w15:commentEx w15:paraId="53F4BC64" w15:done="0"/>
  <w15:commentEx w15:paraId="48E08B09" w15:done="0"/>
  <w15:commentEx w15:paraId="21549900" w15:done="0"/>
  <w15:commentEx w15:paraId="457E5810" w15:done="0"/>
  <w15:commentEx w15:paraId="22042C8E" w15:done="0"/>
  <w15:commentEx w15:paraId="79919247" w15:done="0"/>
  <w15:commentEx w15:paraId="32B94745" w15:done="0"/>
  <w15:commentEx w15:paraId="42018479" w15:done="0"/>
  <w15:commentEx w15:paraId="190B94B7" w15:done="0"/>
  <w15:commentEx w15:paraId="1F5BCE3F" w15:paraIdParent="190B94B7" w15:done="0"/>
  <w15:commentEx w15:paraId="3CFF40BD" w15:done="0"/>
  <w15:commentEx w15:paraId="2E39D53C" w15:done="0"/>
  <w15:commentEx w15:paraId="7C2AF897" w15:done="0"/>
  <w15:commentEx w15:paraId="178FA594" w15:done="0"/>
  <w15:commentEx w15:paraId="745F09C7" w15:paraIdParent="178FA594" w15:done="0"/>
  <w15:commentEx w15:paraId="0976C0F4" w15:done="0"/>
  <w15:commentEx w15:paraId="6A552324" w15:done="0"/>
  <w15:commentEx w15:paraId="72579775" w15:done="0"/>
  <w15:commentEx w15:paraId="7FD25CB2" w15:done="0"/>
  <w15:commentEx w15:paraId="1BED449C" w15:done="0"/>
  <w15:commentEx w15:paraId="60054F2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0C5611" w14:textId="77777777" w:rsidR="00204EF6" w:rsidRDefault="00204EF6">
      <w:pPr>
        <w:spacing w:after="0" w:line="240" w:lineRule="auto"/>
      </w:pPr>
      <w:r>
        <w:separator/>
      </w:r>
    </w:p>
  </w:endnote>
  <w:endnote w:type="continuationSeparator" w:id="0">
    <w:p w14:paraId="2284B257" w14:textId="77777777" w:rsidR="00204EF6" w:rsidRDefault="00204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1810597"/>
      <w:docPartObj>
        <w:docPartGallery w:val="Page Numbers (Bottom of Page)"/>
        <w:docPartUnique/>
      </w:docPartObj>
    </w:sdtPr>
    <w:sdtEndPr>
      <w:rPr>
        <w:noProof/>
      </w:rPr>
    </w:sdtEndPr>
    <w:sdtContent>
      <w:p w14:paraId="090D9477" w14:textId="3C1006C3" w:rsidR="00204EF6" w:rsidRDefault="00204EF6">
        <w:pPr>
          <w:pStyle w:val="Footer"/>
          <w:jc w:val="center"/>
        </w:pPr>
        <w:r>
          <w:fldChar w:fldCharType="begin"/>
        </w:r>
        <w:r>
          <w:instrText xml:space="preserve"> PAGE   \* MERGEFORMAT </w:instrText>
        </w:r>
        <w:r>
          <w:fldChar w:fldCharType="separate"/>
        </w:r>
        <w:r w:rsidR="008F1906">
          <w:rPr>
            <w:noProof/>
          </w:rPr>
          <w:t>1</w:t>
        </w:r>
        <w:r>
          <w:rPr>
            <w:noProof/>
          </w:rPr>
          <w:fldChar w:fldCharType="end"/>
        </w:r>
      </w:p>
    </w:sdtContent>
  </w:sdt>
  <w:p w14:paraId="69054B48" w14:textId="77777777" w:rsidR="00204EF6" w:rsidRDefault="00204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12D670" w14:textId="77777777" w:rsidR="00204EF6" w:rsidRDefault="00204EF6">
      <w:pPr>
        <w:spacing w:after="0" w:line="240" w:lineRule="auto"/>
      </w:pPr>
      <w:r>
        <w:separator/>
      </w:r>
    </w:p>
  </w:footnote>
  <w:footnote w:type="continuationSeparator" w:id="0">
    <w:p w14:paraId="48B58A64" w14:textId="77777777" w:rsidR="00204EF6" w:rsidRDefault="00204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F1F8E"/>
    <w:multiLevelType w:val="hybridMultilevel"/>
    <w:tmpl w:val="779C3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E3D2E"/>
    <w:multiLevelType w:val="hybridMultilevel"/>
    <w:tmpl w:val="4F56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D1C5D"/>
    <w:multiLevelType w:val="hybridMultilevel"/>
    <w:tmpl w:val="95B84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9181F"/>
    <w:multiLevelType w:val="hybridMultilevel"/>
    <w:tmpl w:val="1BE6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36A98"/>
    <w:multiLevelType w:val="hybridMultilevel"/>
    <w:tmpl w:val="2AD0DCAC"/>
    <w:lvl w:ilvl="0" w:tplc="6D68A9D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7714E"/>
    <w:multiLevelType w:val="hybridMultilevel"/>
    <w:tmpl w:val="225C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4467C"/>
    <w:multiLevelType w:val="hybridMultilevel"/>
    <w:tmpl w:val="728E26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D70441"/>
    <w:multiLevelType w:val="hybridMultilevel"/>
    <w:tmpl w:val="9E62B3E0"/>
    <w:lvl w:ilvl="0" w:tplc="6D68A9D6">
      <w:start w:val="1"/>
      <w:numFmt w:val="bullet"/>
      <w:lvlText w:val=""/>
      <w:lvlJc w:val="left"/>
      <w:pPr>
        <w:ind w:left="765" w:hanging="360"/>
      </w:pPr>
      <w:rPr>
        <w:rFonts w:ascii="Symbol" w:eastAsiaTheme="minorHAnsi"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417E52ED"/>
    <w:multiLevelType w:val="hybridMultilevel"/>
    <w:tmpl w:val="96662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B84892"/>
    <w:multiLevelType w:val="hybridMultilevel"/>
    <w:tmpl w:val="9E20C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BE2109"/>
    <w:multiLevelType w:val="hybridMultilevel"/>
    <w:tmpl w:val="17CE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D43434"/>
    <w:multiLevelType w:val="hybridMultilevel"/>
    <w:tmpl w:val="9FE47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FE5520"/>
    <w:multiLevelType w:val="hybridMultilevel"/>
    <w:tmpl w:val="C7B88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ED2FB2"/>
    <w:multiLevelType w:val="hybridMultilevel"/>
    <w:tmpl w:val="8D66F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4A38A6"/>
    <w:multiLevelType w:val="hybridMultilevel"/>
    <w:tmpl w:val="E09EB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8D2D29"/>
    <w:multiLevelType w:val="hybridMultilevel"/>
    <w:tmpl w:val="93A80FCA"/>
    <w:lvl w:ilvl="0" w:tplc="9ADEDC1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3259E8"/>
    <w:multiLevelType w:val="hybridMultilevel"/>
    <w:tmpl w:val="1818C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226B3A"/>
    <w:multiLevelType w:val="hybridMultilevel"/>
    <w:tmpl w:val="31BC73C6"/>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796E2D"/>
    <w:multiLevelType w:val="hybridMultilevel"/>
    <w:tmpl w:val="A5F2C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92622C"/>
    <w:multiLevelType w:val="hybridMultilevel"/>
    <w:tmpl w:val="DAE4FD5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11"/>
  </w:num>
  <w:num w:numId="5">
    <w:abstractNumId w:val="17"/>
  </w:num>
  <w:num w:numId="6">
    <w:abstractNumId w:val="15"/>
  </w:num>
  <w:num w:numId="7">
    <w:abstractNumId w:val="1"/>
  </w:num>
  <w:num w:numId="8">
    <w:abstractNumId w:val="14"/>
  </w:num>
  <w:num w:numId="9">
    <w:abstractNumId w:val="10"/>
  </w:num>
  <w:num w:numId="10">
    <w:abstractNumId w:val="18"/>
  </w:num>
  <w:num w:numId="11">
    <w:abstractNumId w:val="0"/>
  </w:num>
  <w:num w:numId="12">
    <w:abstractNumId w:val="12"/>
  </w:num>
  <w:num w:numId="13">
    <w:abstractNumId w:val="3"/>
  </w:num>
  <w:num w:numId="14">
    <w:abstractNumId w:val="2"/>
  </w:num>
  <w:num w:numId="15">
    <w:abstractNumId w:val="13"/>
  </w:num>
  <w:num w:numId="16">
    <w:abstractNumId w:val="4"/>
  </w:num>
  <w:num w:numId="17">
    <w:abstractNumId w:val="16"/>
  </w:num>
  <w:num w:numId="18">
    <w:abstractNumId w:val="7"/>
  </w:num>
  <w:num w:numId="19">
    <w:abstractNumId w:val="19"/>
  </w:num>
  <w:num w:numId="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ynch, Paul (NIH/NLM/LHC) [E]">
    <w15:presenceInfo w15:providerId="AD" w15:userId="S-1-5-21-12604286-656692736-1848903544-65028"/>
  </w15:person>
  <w15:person w15:author="McDonald, Clem (NIH/NLM/LHC) [E]">
    <w15:presenceInfo w15:providerId="None" w15:userId="McDonald, Clem (NIH/NLM/LHC) [E]"/>
  </w15:person>
  <w15:person w15:author="Lu, Shennon (NIH/NLM/LHC) [C]">
    <w15:presenceInfo w15:providerId="AD" w15:userId="S-1-5-21-12604286-656692736-1848903544-809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7C3"/>
    <w:rsid w:val="000073BE"/>
    <w:rsid w:val="00007E77"/>
    <w:rsid w:val="000109A1"/>
    <w:rsid w:val="00011088"/>
    <w:rsid w:val="00011E1C"/>
    <w:rsid w:val="00016FD0"/>
    <w:rsid w:val="00022055"/>
    <w:rsid w:val="000270A7"/>
    <w:rsid w:val="000278D4"/>
    <w:rsid w:val="00031116"/>
    <w:rsid w:val="00044E41"/>
    <w:rsid w:val="000521E6"/>
    <w:rsid w:val="0005245C"/>
    <w:rsid w:val="00065313"/>
    <w:rsid w:val="00071841"/>
    <w:rsid w:val="000857D1"/>
    <w:rsid w:val="0008586C"/>
    <w:rsid w:val="000905BF"/>
    <w:rsid w:val="0009518C"/>
    <w:rsid w:val="000957E3"/>
    <w:rsid w:val="00096EA3"/>
    <w:rsid w:val="000B2076"/>
    <w:rsid w:val="000B3766"/>
    <w:rsid w:val="000B4A8F"/>
    <w:rsid w:val="000D4C50"/>
    <w:rsid w:val="000E4A42"/>
    <w:rsid w:val="000F1C8A"/>
    <w:rsid w:val="000F4A24"/>
    <w:rsid w:val="00111B53"/>
    <w:rsid w:val="00116DFC"/>
    <w:rsid w:val="001219A6"/>
    <w:rsid w:val="00135034"/>
    <w:rsid w:val="00136652"/>
    <w:rsid w:val="00143220"/>
    <w:rsid w:val="001515EE"/>
    <w:rsid w:val="0015311D"/>
    <w:rsid w:val="00161081"/>
    <w:rsid w:val="00161397"/>
    <w:rsid w:val="0017525A"/>
    <w:rsid w:val="00182B7A"/>
    <w:rsid w:val="00184AE1"/>
    <w:rsid w:val="00186F3B"/>
    <w:rsid w:val="001A2BB7"/>
    <w:rsid w:val="001A515C"/>
    <w:rsid w:val="001B6375"/>
    <w:rsid w:val="001C24BA"/>
    <w:rsid w:val="001C5C24"/>
    <w:rsid w:val="001D7210"/>
    <w:rsid w:val="001E491F"/>
    <w:rsid w:val="001E49A5"/>
    <w:rsid w:val="001E5AF2"/>
    <w:rsid w:val="001E6627"/>
    <w:rsid w:val="00203E03"/>
    <w:rsid w:val="00204EF6"/>
    <w:rsid w:val="00206BD7"/>
    <w:rsid w:val="002132CD"/>
    <w:rsid w:val="00213BFF"/>
    <w:rsid w:val="00217B9D"/>
    <w:rsid w:val="002421F2"/>
    <w:rsid w:val="00250B1C"/>
    <w:rsid w:val="00250C8F"/>
    <w:rsid w:val="00252115"/>
    <w:rsid w:val="002575EA"/>
    <w:rsid w:val="002578A1"/>
    <w:rsid w:val="002744F5"/>
    <w:rsid w:val="0027466A"/>
    <w:rsid w:val="00276B8B"/>
    <w:rsid w:val="00286AB1"/>
    <w:rsid w:val="002B340A"/>
    <w:rsid w:val="002B534F"/>
    <w:rsid w:val="002D17F1"/>
    <w:rsid w:val="002D6EC2"/>
    <w:rsid w:val="002F11BF"/>
    <w:rsid w:val="002F1B27"/>
    <w:rsid w:val="002F325F"/>
    <w:rsid w:val="00302783"/>
    <w:rsid w:val="00312894"/>
    <w:rsid w:val="00317202"/>
    <w:rsid w:val="00321E61"/>
    <w:rsid w:val="00321FEE"/>
    <w:rsid w:val="00333879"/>
    <w:rsid w:val="0034396C"/>
    <w:rsid w:val="0035391E"/>
    <w:rsid w:val="003602B8"/>
    <w:rsid w:val="003719A6"/>
    <w:rsid w:val="003721F7"/>
    <w:rsid w:val="00373348"/>
    <w:rsid w:val="00373E95"/>
    <w:rsid w:val="00382516"/>
    <w:rsid w:val="003854B2"/>
    <w:rsid w:val="0039354B"/>
    <w:rsid w:val="003A05D9"/>
    <w:rsid w:val="003B455F"/>
    <w:rsid w:val="003C5869"/>
    <w:rsid w:val="003C6069"/>
    <w:rsid w:val="003D023A"/>
    <w:rsid w:val="003D029A"/>
    <w:rsid w:val="003D7A23"/>
    <w:rsid w:val="003E5EF9"/>
    <w:rsid w:val="003E696F"/>
    <w:rsid w:val="003F6AD3"/>
    <w:rsid w:val="004005D9"/>
    <w:rsid w:val="00406F00"/>
    <w:rsid w:val="00407997"/>
    <w:rsid w:val="00410C23"/>
    <w:rsid w:val="0042626C"/>
    <w:rsid w:val="00427397"/>
    <w:rsid w:val="00434BFA"/>
    <w:rsid w:val="00441B71"/>
    <w:rsid w:val="004458B9"/>
    <w:rsid w:val="00446313"/>
    <w:rsid w:val="004827CB"/>
    <w:rsid w:val="00495E14"/>
    <w:rsid w:val="004A05DC"/>
    <w:rsid w:val="004B28A4"/>
    <w:rsid w:val="004F07BB"/>
    <w:rsid w:val="004F321B"/>
    <w:rsid w:val="00501496"/>
    <w:rsid w:val="005021F8"/>
    <w:rsid w:val="00522259"/>
    <w:rsid w:val="00524160"/>
    <w:rsid w:val="00543AAA"/>
    <w:rsid w:val="0055170B"/>
    <w:rsid w:val="00565472"/>
    <w:rsid w:val="005734E0"/>
    <w:rsid w:val="005805A5"/>
    <w:rsid w:val="0058213A"/>
    <w:rsid w:val="00591633"/>
    <w:rsid w:val="00596427"/>
    <w:rsid w:val="005B4F7D"/>
    <w:rsid w:val="005B5C22"/>
    <w:rsid w:val="005C18AD"/>
    <w:rsid w:val="005C2E1F"/>
    <w:rsid w:val="005D194B"/>
    <w:rsid w:val="005D28B2"/>
    <w:rsid w:val="005D5926"/>
    <w:rsid w:val="005D6195"/>
    <w:rsid w:val="005E4637"/>
    <w:rsid w:val="005F47B9"/>
    <w:rsid w:val="00604998"/>
    <w:rsid w:val="00610139"/>
    <w:rsid w:val="0061416B"/>
    <w:rsid w:val="006158FE"/>
    <w:rsid w:val="006244EA"/>
    <w:rsid w:val="00631A49"/>
    <w:rsid w:val="006325F7"/>
    <w:rsid w:val="00655DD9"/>
    <w:rsid w:val="006637C4"/>
    <w:rsid w:val="0068028C"/>
    <w:rsid w:val="00691624"/>
    <w:rsid w:val="006A009F"/>
    <w:rsid w:val="006A7B38"/>
    <w:rsid w:val="006B037E"/>
    <w:rsid w:val="006C5CF7"/>
    <w:rsid w:val="006C6FD3"/>
    <w:rsid w:val="006F77AF"/>
    <w:rsid w:val="00707CD0"/>
    <w:rsid w:val="007279E9"/>
    <w:rsid w:val="00727B60"/>
    <w:rsid w:val="00737F7D"/>
    <w:rsid w:val="00744923"/>
    <w:rsid w:val="00744939"/>
    <w:rsid w:val="0076173A"/>
    <w:rsid w:val="0076600D"/>
    <w:rsid w:val="007868A4"/>
    <w:rsid w:val="00794BBC"/>
    <w:rsid w:val="007957C3"/>
    <w:rsid w:val="00797908"/>
    <w:rsid w:val="007A65FD"/>
    <w:rsid w:val="007B2662"/>
    <w:rsid w:val="007B4D2E"/>
    <w:rsid w:val="007E1C60"/>
    <w:rsid w:val="007F2F66"/>
    <w:rsid w:val="007F44B0"/>
    <w:rsid w:val="008053A9"/>
    <w:rsid w:val="00821669"/>
    <w:rsid w:val="00826550"/>
    <w:rsid w:val="00832E61"/>
    <w:rsid w:val="0085730F"/>
    <w:rsid w:val="00863505"/>
    <w:rsid w:val="00872208"/>
    <w:rsid w:val="00873BBA"/>
    <w:rsid w:val="00880939"/>
    <w:rsid w:val="00895F2A"/>
    <w:rsid w:val="008B0239"/>
    <w:rsid w:val="008B25FF"/>
    <w:rsid w:val="008B33A3"/>
    <w:rsid w:val="008B3BED"/>
    <w:rsid w:val="008C4E15"/>
    <w:rsid w:val="008D4552"/>
    <w:rsid w:val="008E1FB8"/>
    <w:rsid w:val="008E557A"/>
    <w:rsid w:val="008E5DEF"/>
    <w:rsid w:val="008F1906"/>
    <w:rsid w:val="008F6C76"/>
    <w:rsid w:val="009127C9"/>
    <w:rsid w:val="009324D1"/>
    <w:rsid w:val="00932B76"/>
    <w:rsid w:val="009365A3"/>
    <w:rsid w:val="00946EAB"/>
    <w:rsid w:val="0097561D"/>
    <w:rsid w:val="0097580E"/>
    <w:rsid w:val="00985D4B"/>
    <w:rsid w:val="00993BB3"/>
    <w:rsid w:val="00994AB3"/>
    <w:rsid w:val="00995869"/>
    <w:rsid w:val="009A1AB2"/>
    <w:rsid w:val="009A1D38"/>
    <w:rsid w:val="009B49DA"/>
    <w:rsid w:val="009C5B07"/>
    <w:rsid w:val="009D3743"/>
    <w:rsid w:val="009F3FB5"/>
    <w:rsid w:val="009F63E2"/>
    <w:rsid w:val="00A001BF"/>
    <w:rsid w:val="00A04D1D"/>
    <w:rsid w:val="00A17EF1"/>
    <w:rsid w:val="00A214E3"/>
    <w:rsid w:val="00A241D8"/>
    <w:rsid w:val="00A25DAD"/>
    <w:rsid w:val="00A32DE9"/>
    <w:rsid w:val="00A35387"/>
    <w:rsid w:val="00A36FA5"/>
    <w:rsid w:val="00A45D4E"/>
    <w:rsid w:val="00A46EE7"/>
    <w:rsid w:val="00A574D6"/>
    <w:rsid w:val="00A63CD4"/>
    <w:rsid w:val="00A71D23"/>
    <w:rsid w:val="00A80E63"/>
    <w:rsid w:val="00A83144"/>
    <w:rsid w:val="00A83C28"/>
    <w:rsid w:val="00A90FAF"/>
    <w:rsid w:val="00A919C4"/>
    <w:rsid w:val="00A94B45"/>
    <w:rsid w:val="00AA45D2"/>
    <w:rsid w:val="00AB05FA"/>
    <w:rsid w:val="00AB42AE"/>
    <w:rsid w:val="00AC02D8"/>
    <w:rsid w:val="00AC3D81"/>
    <w:rsid w:val="00AC49DB"/>
    <w:rsid w:val="00AC4BCE"/>
    <w:rsid w:val="00AD2687"/>
    <w:rsid w:val="00AD5096"/>
    <w:rsid w:val="00AE07C0"/>
    <w:rsid w:val="00AE3676"/>
    <w:rsid w:val="00AE6C79"/>
    <w:rsid w:val="00AF4601"/>
    <w:rsid w:val="00AF7ED6"/>
    <w:rsid w:val="00B0364E"/>
    <w:rsid w:val="00B127EF"/>
    <w:rsid w:val="00B137FF"/>
    <w:rsid w:val="00B148C6"/>
    <w:rsid w:val="00B16A20"/>
    <w:rsid w:val="00B247A1"/>
    <w:rsid w:val="00B25647"/>
    <w:rsid w:val="00B316A0"/>
    <w:rsid w:val="00B531EC"/>
    <w:rsid w:val="00B604E3"/>
    <w:rsid w:val="00B65ADD"/>
    <w:rsid w:val="00B71DD4"/>
    <w:rsid w:val="00B862A0"/>
    <w:rsid w:val="00B9678B"/>
    <w:rsid w:val="00BB566D"/>
    <w:rsid w:val="00BB5D0D"/>
    <w:rsid w:val="00BC346A"/>
    <w:rsid w:val="00BD3293"/>
    <w:rsid w:val="00BD511B"/>
    <w:rsid w:val="00BE0F15"/>
    <w:rsid w:val="00BF2F28"/>
    <w:rsid w:val="00BF32E9"/>
    <w:rsid w:val="00BF582F"/>
    <w:rsid w:val="00BF6062"/>
    <w:rsid w:val="00C13F6D"/>
    <w:rsid w:val="00C21C58"/>
    <w:rsid w:val="00C2597B"/>
    <w:rsid w:val="00C26D87"/>
    <w:rsid w:val="00C30368"/>
    <w:rsid w:val="00C40BD8"/>
    <w:rsid w:val="00C417D4"/>
    <w:rsid w:val="00C51C42"/>
    <w:rsid w:val="00C66E92"/>
    <w:rsid w:val="00C90ABA"/>
    <w:rsid w:val="00C95B5B"/>
    <w:rsid w:val="00CA3D25"/>
    <w:rsid w:val="00CB027F"/>
    <w:rsid w:val="00CB73FF"/>
    <w:rsid w:val="00CC2958"/>
    <w:rsid w:val="00CC6D4B"/>
    <w:rsid w:val="00CD72E8"/>
    <w:rsid w:val="00CE08E6"/>
    <w:rsid w:val="00CE1B50"/>
    <w:rsid w:val="00CE2B23"/>
    <w:rsid w:val="00CE5138"/>
    <w:rsid w:val="00D2274D"/>
    <w:rsid w:val="00D42312"/>
    <w:rsid w:val="00D4772F"/>
    <w:rsid w:val="00D60B48"/>
    <w:rsid w:val="00D76E25"/>
    <w:rsid w:val="00D85C3E"/>
    <w:rsid w:val="00D901AB"/>
    <w:rsid w:val="00D92512"/>
    <w:rsid w:val="00D939CD"/>
    <w:rsid w:val="00DA3F73"/>
    <w:rsid w:val="00DB2961"/>
    <w:rsid w:val="00DB4EE1"/>
    <w:rsid w:val="00DB5CD3"/>
    <w:rsid w:val="00DC7D94"/>
    <w:rsid w:val="00DE139B"/>
    <w:rsid w:val="00DF2E1A"/>
    <w:rsid w:val="00E0235C"/>
    <w:rsid w:val="00E02FD5"/>
    <w:rsid w:val="00E03B02"/>
    <w:rsid w:val="00E078E2"/>
    <w:rsid w:val="00E17E61"/>
    <w:rsid w:val="00E202D1"/>
    <w:rsid w:val="00E2293B"/>
    <w:rsid w:val="00E22E4E"/>
    <w:rsid w:val="00E26B01"/>
    <w:rsid w:val="00E3185F"/>
    <w:rsid w:val="00E31D3C"/>
    <w:rsid w:val="00E3482D"/>
    <w:rsid w:val="00E411EA"/>
    <w:rsid w:val="00E440E9"/>
    <w:rsid w:val="00E44312"/>
    <w:rsid w:val="00E6267B"/>
    <w:rsid w:val="00E65866"/>
    <w:rsid w:val="00E72DAB"/>
    <w:rsid w:val="00E814F1"/>
    <w:rsid w:val="00E863BD"/>
    <w:rsid w:val="00E87D46"/>
    <w:rsid w:val="00EC165A"/>
    <w:rsid w:val="00EC6273"/>
    <w:rsid w:val="00EE2AE5"/>
    <w:rsid w:val="00EE4712"/>
    <w:rsid w:val="00EF22F6"/>
    <w:rsid w:val="00F01EDF"/>
    <w:rsid w:val="00F11C60"/>
    <w:rsid w:val="00F15E4C"/>
    <w:rsid w:val="00F17131"/>
    <w:rsid w:val="00F61F40"/>
    <w:rsid w:val="00F62E22"/>
    <w:rsid w:val="00F65B52"/>
    <w:rsid w:val="00F76024"/>
    <w:rsid w:val="00F933CF"/>
    <w:rsid w:val="00F94489"/>
    <w:rsid w:val="00F95D5C"/>
    <w:rsid w:val="00FB383F"/>
    <w:rsid w:val="00FB651E"/>
    <w:rsid w:val="00FB7AFF"/>
    <w:rsid w:val="00FC0FD5"/>
    <w:rsid w:val="00FC186B"/>
    <w:rsid w:val="00FC3E33"/>
    <w:rsid w:val="00FC4E0F"/>
    <w:rsid w:val="00FD14BB"/>
    <w:rsid w:val="00FD70ED"/>
    <w:rsid w:val="00FD7600"/>
    <w:rsid w:val="00FE5172"/>
    <w:rsid w:val="00FF3B1D"/>
    <w:rsid w:val="00FF6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C574"/>
  <w15:chartTrackingRefBased/>
  <w15:docId w15:val="{73290742-9275-4B35-8E35-68E45BC4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7C3"/>
  </w:style>
  <w:style w:type="paragraph" w:styleId="Heading1">
    <w:name w:val="heading 1"/>
    <w:basedOn w:val="Normal"/>
    <w:next w:val="Normal"/>
    <w:link w:val="Heading1Char"/>
    <w:uiPriority w:val="9"/>
    <w:qFormat/>
    <w:rsid w:val="007957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3E03"/>
    <w:pPr>
      <w:keepNext/>
      <w:keepLines/>
      <w:spacing w:before="40" w:after="0"/>
      <w:outlineLvl w:val="1"/>
    </w:pPr>
    <w:rPr>
      <w:rFonts w:eastAsiaTheme="majorEastAsia" w:cstheme="minorHAns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7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3E03"/>
    <w:rPr>
      <w:rFonts w:eastAsiaTheme="majorEastAsia" w:cstheme="minorHAnsi"/>
      <w:b/>
      <w:sz w:val="32"/>
      <w:szCs w:val="32"/>
    </w:rPr>
  </w:style>
  <w:style w:type="paragraph" w:styleId="ListParagraph">
    <w:name w:val="List Paragraph"/>
    <w:basedOn w:val="Normal"/>
    <w:uiPriority w:val="34"/>
    <w:qFormat/>
    <w:rsid w:val="007957C3"/>
    <w:pPr>
      <w:ind w:left="720"/>
      <w:contextualSpacing/>
    </w:pPr>
  </w:style>
  <w:style w:type="character" w:styleId="CommentReference">
    <w:name w:val="annotation reference"/>
    <w:basedOn w:val="DefaultParagraphFont"/>
    <w:uiPriority w:val="99"/>
    <w:semiHidden/>
    <w:unhideWhenUsed/>
    <w:rsid w:val="007957C3"/>
    <w:rPr>
      <w:sz w:val="16"/>
      <w:szCs w:val="16"/>
    </w:rPr>
  </w:style>
  <w:style w:type="paragraph" w:styleId="CommentText">
    <w:name w:val="annotation text"/>
    <w:basedOn w:val="Normal"/>
    <w:link w:val="CommentTextChar"/>
    <w:uiPriority w:val="99"/>
    <w:semiHidden/>
    <w:unhideWhenUsed/>
    <w:rsid w:val="007957C3"/>
    <w:pPr>
      <w:spacing w:line="240" w:lineRule="auto"/>
    </w:pPr>
    <w:rPr>
      <w:sz w:val="20"/>
      <w:szCs w:val="20"/>
    </w:rPr>
  </w:style>
  <w:style w:type="character" w:customStyle="1" w:styleId="CommentTextChar">
    <w:name w:val="Comment Text Char"/>
    <w:basedOn w:val="DefaultParagraphFont"/>
    <w:link w:val="CommentText"/>
    <w:uiPriority w:val="99"/>
    <w:semiHidden/>
    <w:rsid w:val="007957C3"/>
    <w:rPr>
      <w:sz w:val="20"/>
      <w:szCs w:val="20"/>
    </w:rPr>
  </w:style>
  <w:style w:type="character" w:customStyle="1" w:styleId="fm-citation-ids-label">
    <w:name w:val="fm-citation-ids-label"/>
    <w:basedOn w:val="DefaultParagraphFont"/>
    <w:rsid w:val="007957C3"/>
  </w:style>
  <w:style w:type="character" w:styleId="Hyperlink">
    <w:name w:val="Hyperlink"/>
    <w:basedOn w:val="DefaultParagraphFont"/>
    <w:uiPriority w:val="99"/>
    <w:unhideWhenUsed/>
    <w:rsid w:val="007957C3"/>
    <w:rPr>
      <w:color w:val="0563C1" w:themeColor="hyperlink"/>
      <w:u w:val="single"/>
    </w:rPr>
  </w:style>
  <w:style w:type="paragraph" w:styleId="Footer">
    <w:name w:val="footer"/>
    <w:basedOn w:val="Normal"/>
    <w:link w:val="FooterChar"/>
    <w:uiPriority w:val="99"/>
    <w:unhideWhenUsed/>
    <w:rsid w:val="00795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7C3"/>
  </w:style>
  <w:style w:type="paragraph" w:styleId="BalloonText">
    <w:name w:val="Balloon Text"/>
    <w:basedOn w:val="Normal"/>
    <w:link w:val="BalloonTextChar"/>
    <w:uiPriority w:val="99"/>
    <w:semiHidden/>
    <w:unhideWhenUsed/>
    <w:rsid w:val="00795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7C3"/>
    <w:rPr>
      <w:rFonts w:ascii="Segoe UI" w:hAnsi="Segoe UI" w:cs="Segoe UI"/>
      <w:sz w:val="18"/>
      <w:szCs w:val="18"/>
    </w:rPr>
  </w:style>
  <w:style w:type="paragraph" w:styleId="Header">
    <w:name w:val="header"/>
    <w:basedOn w:val="Normal"/>
    <w:link w:val="HeaderChar"/>
    <w:uiPriority w:val="99"/>
    <w:unhideWhenUsed/>
    <w:rsid w:val="00B12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7EF"/>
  </w:style>
  <w:style w:type="paragraph" w:styleId="CommentSubject">
    <w:name w:val="annotation subject"/>
    <w:basedOn w:val="CommentText"/>
    <w:next w:val="CommentText"/>
    <w:link w:val="CommentSubjectChar"/>
    <w:uiPriority w:val="99"/>
    <w:semiHidden/>
    <w:unhideWhenUsed/>
    <w:rsid w:val="00AC3D81"/>
    <w:rPr>
      <w:b/>
      <w:bCs/>
    </w:rPr>
  </w:style>
  <w:style w:type="character" w:customStyle="1" w:styleId="CommentSubjectChar">
    <w:name w:val="Comment Subject Char"/>
    <w:basedOn w:val="CommentTextChar"/>
    <w:link w:val="CommentSubject"/>
    <w:uiPriority w:val="99"/>
    <w:semiHidden/>
    <w:rsid w:val="00AC3D81"/>
    <w:rPr>
      <w:b/>
      <w:bCs/>
      <w:sz w:val="20"/>
      <w:szCs w:val="20"/>
    </w:rPr>
  </w:style>
  <w:style w:type="character" w:customStyle="1" w:styleId="section40000000000000">
    <w:name w:val="section40000000000000"/>
    <w:basedOn w:val="DefaultParagraphFont"/>
    <w:rsid w:val="003E696F"/>
  </w:style>
  <w:style w:type="paragraph" w:styleId="Revision">
    <w:name w:val="Revision"/>
    <w:hidden/>
    <w:uiPriority w:val="99"/>
    <w:semiHidden/>
    <w:rsid w:val="00CB02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5896">
      <w:bodyDiv w:val="1"/>
      <w:marLeft w:val="0"/>
      <w:marRight w:val="0"/>
      <w:marTop w:val="0"/>
      <w:marBottom w:val="0"/>
      <w:divBdr>
        <w:top w:val="none" w:sz="0" w:space="0" w:color="auto"/>
        <w:left w:val="none" w:sz="0" w:space="0" w:color="auto"/>
        <w:bottom w:val="none" w:sz="0" w:space="0" w:color="auto"/>
        <w:right w:val="none" w:sz="0" w:space="0" w:color="auto"/>
      </w:divBdr>
    </w:div>
    <w:div w:id="102695139">
      <w:bodyDiv w:val="1"/>
      <w:marLeft w:val="0"/>
      <w:marRight w:val="0"/>
      <w:marTop w:val="0"/>
      <w:marBottom w:val="0"/>
      <w:divBdr>
        <w:top w:val="none" w:sz="0" w:space="0" w:color="auto"/>
        <w:left w:val="none" w:sz="0" w:space="0" w:color="auto"/>
        <w:bottom w:val="none" w:sz="0" w:space="0" w:color="auto"/>
        <w:right w:val="none" w:sz="0" w:space="0" w:color="auto"/>
      </w:divBdr>
    </w:div>
    <w:div w:id="200439768">
      <w:bodyDiv w:val="1"/>
      <w:marLeft w:val="0"/>
      <w:marRight w:val="0"/>
      <w:marTop w:val="0"/>
      <w:marBottom w:val="0"/>
      <w:divBdr>
        <w:top w:val="none" w:sz="0" w:space="0" w:color="auto"/>
        <w:left w:val="none" w:sz="0" w:space="0" w:color="auto"/>
        <w:bottom w:val="none" w:sz="0" w:space="0" w:color="auto"/>
        <w:right w:val="none" w:sz="0" w:space="0" w:color="auto"/>
      </w:divBdr>
    </w:div>
    <w:div w:id="525606421">
      <w:bodyDiv w:val="1"/>
      <w:marLeft w:val="0"/>
      <w:marRight w:val="0"/>
      <w:marTop w:val="0"/>
      <w:marBottom w:val="0"/>
      <w:divBdr>
        <w:top w:val="none" w:sz="0" w:space="0" w:color="auto"/>
        <w:left w:val="none" w:sz="0" w:space="0" w:color="auto"/>
        <w:bottom w:val="none" w:sz="0" w:space="0" w:color="auto"/>
        <w:right w:val="none" w:sz="0" w:space="0" w:color="auto"/>
      </w:divBdr>
    </w:div>
    <w:div w:id="621032936">
      <w:bodyDiv w:val="1"/>
      <w:marLeft w:val="0"/>
      <w:marRight w:val="0"/>
      <w:marTop w:val="0"/>
      <w:marBottom w:val="0"/>
      <w:divBdr>
        <w:top w:val="none" w:sz="0" w:space="0" w:color="auto"/>
        <w:left w:val="none" w:sz="0" w:space="0" w:color="auto"/>
        <w:bottom w:val="none" w:sz="0" w:space="0" w:color="auto"/>
        <w:right w:val="none" w:sz="0" w:space="0" w:color="auto"/>
      </w:divBdr>
    </w:div>
    <w:div w:id="639460503">
      <w:bodyDiv w:val="1"/>
      <w:marLeft w:val="0"/>
      <w:marRight w:val="0"/>
      <w:marTop w:val="0"/>
      <w:marBottom w:val="0"/>
      <w:divBdr>
        <w:top w:val="none" w:sz="0" w:space="0" w:color="auto"/>
        <w:left w:val="none" w:sz="0" w:space="0" w:color="auto"/>
        <w:bottom w:val="none" w:sz="0" w:space="0" w:color="auto"/>
        <w:right w:val="none" w:sz="0" w:space="0" w:color="auto"/>
      </w:divBdr>
    </w:div>
    <w:div w:id="849876233">
      <w:bodyDiv w:val="1"/>
      <w:marLeft w:val="0"/>
      <w:marRight w:val="0"/>
      <w:marTop w:val="0"/>
      <w:marBottom w:val="0"/>
      <w:divBdr>
        <w:top w:val="none" w:sz="0" w:space="0" w:color="auto"/>
        <w:left w:val="none" w:sz="0" w:space="0" w:color="auto"/>
        <w:bottom w:val="none" w:sz="0" w:space="0" w:color="auto"/>
        <w:right w:val="none" w:sz="0" w:space="0" w:color="auto"/>
      </w:divBdr>
    </w:div>
    <w:div w:id="2020540561">
      <w:bodyDiv w:val="1"/>
      <w:marLeft w:val="0"/>
      <w:marRight w:val="0"/>
      <w:marTop w:val="0"/>
      <w:marBottom w:val="0"/>
      <w:divBdr>
        <w:top w:val="none" w:sz="0" w:space="0" w:color="auto"/>
        <w:left w:val="none" w:sz="0" w:space="0" w:color="auto"/>
        <w:bottom w:val="none" w:sz="0" w:space="0" w:color="auto"/>
        <w:right w:val="none" w:sz="0" w:space="0" w:color="auto"/>
      </w:divBdr>
    </w:div>
    <w:div w:id="203745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mayomedicallaboratories.com/test-catalog/Clinical+and+Interpretive/62598" TargetMode="External"/><Relationship Id="rId1" Type="http://schemas.openxmlformats.org/officeDocument/2006/relationships/hyperlink" Target="http://www.who.int/bulletin/volumes/85/9/06-038414/en/"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8684e455-ac33-4a8d-85d3-2695db3bb8b6">WHXEQAUAQNEJ-1689211737-2</_dlc_DocId>
    <_dlc_DocIdUrl xmlns="8684e455-ac33-4a8d-85d3-2695db3bb8b6">
      <Url>https://nih.sharepoint.com/sites/NLM-Online/LForms Project/_layouts/15/DocIdRedir.aspx?ID=WHXEQAUAQNEJ-1689211737-2</Url>
      <Description>WHXEQAUAQNEJ-1689211737-2</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79E6701A6519047979E0D5D10E1CDD5" ma:contentTypeVersion="0" ma:contentTypeDescription="Create a new document." ma:contentTypeScope="" ma:versionID="93ea56f7110256275486b2d9f4cf102e">
  <xsd:schema xmlns:xsd="http://www.w3.org/2001/XMLSchema" xmlns:xs="http://www.w3.org/2001/XMLSchema" xmlns:p="http://schemas.microsoft.com/office/2006/metadata/properties" xmlns:ns2="8684e455-ac33-4a8d-85d3-2695db3bb8b6" targetNamespace="http://schemas.microsoft.com/office/2006/metadata/properties" ma:root="true" ma:fieldsID="f2d44a3a4add50d92151b179cee09b77" ns2:_="">
    <xsd:import namespace="8684e455-ac33-4a8d-85d3-2695db3bb8b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4e455-ac33-4a8d-85d3-2695db3bb8b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0B50E8-B5A1-4A7E-9EAF-C1CE838495B0}">
  <ds:schemaRefs>
    <ds:schemaRef ds:uri="http://schemas.microsoft.com/sharepoint/events"/>
  </ds:schemaRefs>
</ds:datastoreItem>
</file>

<file path=customXml/itemProps2.xml><?xml version="1.0" encoding="utf-8"?>
<ds:datastoreItem xmlns:ds="http://schemas.openxmlformats.org/officeDocument/2006/customXml" ds:itemID="{A3CAD580-6CE0-4E3C-A272-CEC4169C5C90}">
  <ds:schemaRefs>
    <ds:schemaRef ds:uri="http://schemas.microsoft.com/sharepoint/v3/contenttype/forms"/>
  </ds:schemaRefs>
</ds:datastoreItem>
</file>

<file path=customXml/itemProps3.xml><?xml version="1.0" encoding="utf-8"?>
<ds:datastoreItem xmlns:ds="http://schemas.openxmlformats.org/officeDocument/2006/customXml" ds:itemID="{C5FFB245-1329-4065-96DA-8A6EEAA7A30E}">
  <ds:schemaRefs>
    <ds:schemaRef ds:uri="http://schemas.microsoft.com/office/2006/metadata/properties"/>
    <ds:schemaRef ds:uri="http://purl.org/dc/dcmitype/"/>
    <ds:schemaRef ds:uri="http://schemas.microsoft.com/office/2006/documentManagement/types"/>
    <ds:schemaRef ds:uri="http://purl.org/dc/terms/"/>
    <ds:schemaRef ds:uri="http://purl.org/dc/elements/1.1/"/>
    <ds:schemaRef ds:uri="http://www.w3.org/XML/1998/namespace"/>
    <ds:schemaRef ds:uri="http://schemas.microsoft.com/office/infopath/2007/PartnerControls"/>
    <ds:schemaRef ds:uri="http://schemas.openxmlformats.org/package/2006/metadata/core-properties"/>
    <ds:schemaRef ds:uri="8684e455-ac33-4a8d-85d3-2695db3bb8b6"/>
  </ds:schemaRefs>
</ds:datastoreItem>
</file>

<file path=customXml/itemProps4.xml><?xml version="1.0" encoding="utf-8"?>
<ds:datastoreItem xmlns:ds="http://schemas.openxmlformats.org/officeDocument/2006/customXml" ds:itemID="{B02F7CD7-338D-4714-94D3-613A438749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4e455-ac33-4a8d-85d3-2695db3bb8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4374</Words>
  <Characters>24932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Shennon (NIH/NLM/LHC) [C]</dc:creator>
  <cp:keywords/>
  <dc:description/>
  <cp:lastModifiedBy>Lynch, Paul (NIH/NLM/LHC) [E]</cp:lastModifiedBy>
  <cp:revision>2</cp:revision>
  <cp:lastPrinted>2019-12-03T23:24:00Z</cp:lastPrinted>
  <dcterms:created xsi:type="dcterms:W3CDTF">2019-12-04T15:14:00Z</dcterms:created>
  <dcterms:modified xsi:type="dcterms:W3CDTF">2019-12-04T15:14:00Z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0x010100879E6701A6519047979E0D5D10E1CDD5</vt:lpwstr>
  </property>
  <property fmtid="{D5CDD505-2E9C-101B-9397-08002B2CF9AE}" pid="3" name="_dlc_DocIdItemGuid">
    <vt:lpwstr>18fbc5ce-eb1b-42b6-8ced-bd5823fef43b</vt:lpwstr>
  </property>
</Properties>
</file>