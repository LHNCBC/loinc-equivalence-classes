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21FE34" w14:textId="77777777" w:rsidR="0052422A" w:rsidRPr="006E2F64" w:rsidRDefault="009B6D7D" w:rsidP="006E2F64">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ins w:id="0" w:author="McDonald, Clem (NIH/NLM/LHC) [E]" w:date="2017-12-06T21:09:00Z">
        <w:r w:rsidR="00084A4E">
          <w:rPr>
            <w:rFonts w:asciiTheme="minorHAnsi" w:hAnsiTheme="minorHAnsi" w:cstheme="minorHAnsi"/>
            <w:b/>
            <w:color w:val="auto"/>
            <w:sz w:val="28"/>
            <w:szCs w:val="28"/>
          </w:rPr>
          <w:t xml:space="preserve"> </w:t>
        </w:r>
      </w:ins>
    </w:p>
    <w:p w14:paraId="2C21FFF0" w14:textId="77777777" w:rsidR="009B6D7D" w:rsidRPr="007C47C6" w:rsidRDefault="009B6D7D" w:rsidP="007C47C6">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2F645502" w14:textId="77777777" w:rsidR="009B6D7D" w:rsidRDefault="009B6D7D" w:rsidP="007C47C6">
      <w:pPr>
        <w:spacing w:after="0" w:line="240" w:lineRule="auto"/>
      </w:pPr>
      <w:r>
        <w:t xml:space="preserve">The equivalence classes (grouper) provide a way to aggregate sets of observations for various purposes. </w:t>
      </w:r>
    </w:p>
    <w:p w14:paraId="371DF7C2" w14:textId="77777777" w:rsidR="009B6D7D" w:rsidRDefault="009B6D7D" w:rsidP="007C47C6">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w:t>
      </w:r>
      <w:proofErr w:type="gramStart"/>
      <w:r>
        <w:t>almost always</w:t>
      </w:r>
      <w:proofErr w:type="gramEnd"/>
      <w:r>
        <w:t xml:space="preserve">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13B692A3" w14:textId="77777777" w:rsidR="009B6D7D" w:rsidRDefault="009B6D7D" w:rsidP="007C47C6">
      <w:pPr>
        <w:spacing w:after="0" w:line="240" w:lineRule="auto"/>
      </w:pPr>
    </w:p>
    <w:p w14:paraId="5E2443CA" w14:textId="77777777" w:rsidR="009B6D7D" w:rsidRDefault="009B6D7D" w:rsidP="007C47C6">
      <w:pPr>
        <w:spacing w:after="0" w:line="240" w:lineRule="auto"/>
      </w:pPr>
      <w:r>
        <w:t xml:space="preserve">In this project, we developed equivalence rules one LOINC class at a time, because we could more easily predict the results when we focused on one class at a time. LOINC terms </w:t>
      </w:r>
      <w:proofErr w:type="gramStart"/>
      <w:r>
        <w:t>are constructed</w:t>
      </w:r>
      <w:proofErr w:type="gramEnd"/>
      <w:r>
        <w:t xml:space="preserve">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w:t>
      </w:r>
      <w:proofErr w:type="gramStart"/>
      <w:r>
        <w:t>numerical</w:t>
      </w:r>
      <w:proofErr w:type="gramEnd"/>
      <w:r>
        <w:t xml:space="preserve">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w:t>
      </w:r>
      <w:proofErr w:type="spellStart"/>
      <w:r>
        <w:t>equivalence</w:t>
      </w:r>
      <w:r w:rsidR="002E0910">
        <w:t>d</w:t>
      </w:r>
      <w:proofErr w:type="spellEnd"/>
      <w:r>
        <w:t xml:space="preserve"> to a specific set of analytes.</w:t>
      </w:r>
    </w:p>
    <w:p w14:paraId="30498EA6" w14:textId="77777777" w:rsidR="002E0910" w:rsidRDefault="002E0910" w:rsidP="007C47C6">
      <w:pPr>
        <w:spacing w:after="0" w:line="240" w:lineRule="auto"/>
      </w:pPr>
    </w:p>
    <w:p w14:paraId="10F25039" w14:textId="4751A570" w:rsidR="009B6D7D" w:rsidRDefault="009B6D7D" w:rsidP="007C47C6">
      <w:pPr>
        <w:spacing w:line="240" w:lineRule="auto"/>
      </w:pPr>
      <w:del w:id="1" w:author="Lu, Shennon (NIH/NLM/LHC) [C]" w:date="2017-12-07T09:27:00Z">
        <w:r w:rsidDel="003F124F">
          <w:delText xml:space="preserve">.  </w:delText>
        </w:r>
      </w:del>
      <w:r>
        <w:t xml:space="preserve">So, though we equivalence arterial, capillary, venous, mixed venous blood for most chemicals, we could not do that for the analysis of oxygen saturation or oxygen content, and we used different specimen groupings </w:t>
      </w:r>
      <w:r w:rsidR="002E0910">
        <w:t>for</w:t>
      </w:r>
      <w:r>
        <w:t xml:space="preserve"> </w:t>
      </w:r>
      <w:r w:rsidR="00084A4E">
        <w:t>analytes</w:t>
      </w:r>
      <w:r w:rsidR="002E0910">
        <w:t xml:space="preserve"> with </w:t>
      </w:r>
      <w:r>
        <w:t>distinct values</w:t>
      </w:r>
      <w:r w:rsidR="002E0910">
        <w:t xml:space="preserve"> on </w:t>
      </w:r>
      <w:r>
        <w:t>the arterial versus the venous side of circulation. We equivalence capillary blood to arterial blood, but only for oximet</w:t>
      </w:r>
      <w:r w:rsidR="002E0910">
        <w:t>er</w:t>
      </w:r>
      <w:r>
        <w:t>, because in the case of oxygen saturation is measured peak surge of arterial blood into the capillary bed</w:t>
      </w:r>
      <w:r w:rsidR="007C47C6">
        <w:rPr>
          <w:vertAlign w:val="superscript"/>
        </w:rPr>
        <w:t xml:space="preserve">1, </w:t>
      </w:r>
      <w:proofErr w:type="gramStart"/>
      <w:r w:rsidR="007C47C6">
        <w:rPr>
          <w:vertAlign w:val="superscript"/>
        </w:rPr>
        <w:t>2</w:t>
      </w:r>
      <w:proofErr w:type="gramEnd"/>
      <w:r w:rsidR="007C47C6">
        <w:rPr>
          <w:vertAlign w:val="superscript"/>
        </w:rPr>
        <w:t>, 3</w:t>
      </w:r>
      <w:r w:rsidR="00966D49">
        <w:t>.</w:t>
      </w:r>
    </w:p>
    <w:p w14:paraId="3AFC4CFC" w14:textId="7C1B57B5" w:rsidR="009B6D7D" w:rsidRDefault="009B6D7D" w:rsidP="007C47C6">
      <w:pPr>
        <w:spacing w:line="240" w:lineRule="auto"/>
      </w:pPr>
      <w:r>
        <w:t>We have finished the first draft for microbiology, hematology, chemistry, drug/</w:t>
      </w:r>
      <w:proofErr w:type="spellStart"/>
      <w:r>
        <w:t>tox</w:t>
      </w:r>
      <w:proofErr w:type="spellEnd"/>
      <w:r>
        <w:t>, serology, and urinalysis, which constitutes the majority of the lab testing content.  We</w:t>
      </w:r>
      <w:r w:rsidR="002E0910">
        <w:t xml:space="preserve"> do not plan to </w:t>
      </w:r>
      <w:del w:id="2" w:author="Lu, Shennon (NIH/NLM/LHC) [C]" w:date="2017-12-07T09:28:00Z">
        <w:r w:rsidR="002E0910" w:rsidDel="003F124F">
          <w:delText>adderss</w:delText>
        </w:r>
      </w:del>
      <w:ins w:id="3" w:author="Lu, Shennon (NIH/NLM/LHC) [C]" w:date="2017-12-07T09:28:00Z">
        <w:r w:rsidR="003F124F">
          <w:t>address</w:t>
        </w:r>
      </w:ins>
      <w:r w:rsidR="002E0910">
        <w:t xml:space="preserve"> the </w:t>
      </w:r>
      <w:r w:rsidR="00084A4E">
        <w:t xml:space="preserve">Chemistry challenge tests (Class </w:t>
      </w:r>
      <w:proofErr w:type="spellStart"/>
      <w:r w:rsidR="00084A4E">
        <w:t>Chal</w:t>
      </w:r>
      <w:proofErr w:type="spellEnd"/>
      <w:r w:rsidR="00084A4E">
        <w:t xml:space="preserve">) </w:t>
      </w:r>
      <w:r>
        <w:t>at all, because the</w:t>
      </w:r>
      <w:r w:rsidR="002E0910">
        <w:t xml:space="preserve"> tests in that class</w:t>
      </w:r>
      <w:del w:id="4" w:author="Lu, Shennon (NIH/NLM/LHC) [C]" w:date="2017-12-07T09:28:00Z">
        <w:r w:rsidR="002E0910" w:rsidDel="003F124F">
          <w:delText xml:space="preserve"> </w:delText>
        </w:r>
      </w:del>
      <w:r>
        <w:t xml:space="preserve"> tend to be exotic, and</w:t>
      </w:r>
      <w:ins w:id="5" w:author="Lu, Shennon (NIH/NLM/LHC) [C]" w:date="2017-12-07T09:28:00Z">
        <w:r w:rsidR="003F124F">
          <w:t xml:space="preserve"> are</w:t>
        </w:r>
      </w:ins>
      <w:r>
        <w:t xml:space="preserve"> not congenial to grouping because they are so specialized. </w:t>
      </w:r>
    </w:p>
    <w:p w14:paraId="7C2234D0" w14:textId="77777777" w:rsidR="009B6D7D" w:rsidRDefault="009B6D7D" w:rsidP="007C47C6">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47510487" w14:textId="77777777" w:rsidR="009B6D7D" w:rsidRPr="007C47C6" w:rsidRDefault="009B6D7D" w:rsidP="007C47C6">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0A27775A" w14:textId="77777777" w:rsidR="009B6D7D" w:rsidRPr="00116E5C" w:rsidRDefault="009B6D7D" w:rsidP="007C47C6">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p>
    <w:p w14:paraId="271A760A" w14:textId="77777777" w:rsidR="00335E5E" w:rsidRPr="007C47C6" w:rsidRDefault="00335E5E" w:rsidP="007C47C6">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3D2F15E8" w14:textId="77777777" w:rsidR="00335E5E" w:rsidRDefault="00335E5E" w:rsidP="00335E5E">
      <w:pPr>
        <w:spacing w:line="240" w:lineRule="auto"/>
      </w:pPr>
      <w:r>
        <w:t>For some classes and term</w:t>
      </w:r>
      <w:r w:rsidR="006273B4">
        <w:t>s,</w:t>
      </w:r>
      <w:r>
        <w:t xml:space="preserve"> we have </w:t>
      </w:r>
      <w:r w:rsidR="006273B4">
        <w:t xml:space="preserve">a </w:t>
      </w:r>
      <w:r>
        <w:t xml:space="preserve">set of parts with the word ‘other” at its end. These </w:t>
      </w:r>
      <w:proofErr w:type="gramStart"/>
      <w:r>
        <w:t>are used</w:t>
      </w:r>
      <w:proofErr w:type="gramEnd"/>
      <w:r>
        <w:t xml:space="preserve"> to refer to all of the parts of that </w:t>
      </w:r>
      <w:r w:rsidR="006273B4">
        <w:t>type, except</w:t>
      </w:r>
      <w:r>
        <w:t xml:space="preserve"> those that are not already called out in named groups</w:t>
      </w:r>
      <w:r w:rsidR="006273B4">
        <w:t xml:space="preserve">. </w:t>
      </w:r>
    </w:p>
    <w:p w14:paraId="52682891" w14:textId="77777777" w:rsidR="00335E5E" w:rsidRDefault="006273B4" w:rsidP="00335E5E">
      <w:pPr>
        <w:spacing w:line="240" w:lineRule="auto"/>
      </w:pPr>
      <w:r>
        <w:t xml:space="preserve">This </w:t>
      </w:r>
      <w:r w:rsidR="00335E5E">
        <w:t xml:space="preserve">document </w:t>
      </w:r>
      <w:proofErr w:type="gramStart"/>
      <w:r>
        <w:t xml:space="preserve">is </w:t>
      </w:r>
      <w:r w:rsidR="00335E5E">
        <w:t>intended</w:t>
      </w:r>
      <w:proofErr w:type="gramEnd"/>
      <w:r w:rsidR="00335E5E">
        <w:t xml:space="preserve"> for laboratory users,</w:t>
      </w:r>
      <w:r>
        <w:t xml:space="preserve"> so </w:t>
      </w:r>
      <w:r w:rsidR="00335E5E">
        <w:t xml:space="preserve">we refer to the LOINC “Component,” as </w:t>
      </w:r>
      <w:r w:rsidR="00E63170">
        <w:t>an “</w:t>
      </w:r>
      <w:r w:rsidR="00335E5E">
        <w:t>Analyte” because that is what laboratorians usually call it</w:t>
      </w:r>
      <w:r>
        <w:t>,</w:t>
      </w:r>
      <w:r w:rsidR="00335E5E">
        <w:t xml:space="preserve"> and we refer to the LOINC </w:t>
      </w:r>
      <w:r>
        <w:t>“</w:t>
      </w:r>
      <w:r w:rsidR="00335E5E">
        <w:t>System</w:t>
      </w:r>
      <w:r>
        <w:t>”</w:t>
      </w:r>
      <w:r w:rsidR="00335E5E">
        <w:t xml:space="preserve"> as the “Specimen” for the same reason. </w:t>
      </w:r>
    </w:p>
    <w:p w14:paraId="00E920DD" w14:textId="77777777" w:rsidR="00335E5E" w:rsidRDefault="006273B4" w:rsidP="00335E5E">
      <w:pPr>
        <w:spacing w:line="240" w:lineRule="auto"/>
      </w:pPr>
      <w:r>
        <w:t>We define</w:t>
      </w:r>
      <w:r w:rsidR="00335E5E">
        <w:t xml:space="preserve"> many named groups of parts, which are “equivalent” for the purpose of </w:t>
      </w:r>
      <w:r>
        <w:t>this equivalence</w:t>
      </w:r>
      <w:r w:rsidR="00335E5E">
        <w:t xml:space="preserve"> class use</w:t>
      </w:r>
      <w:r>
        <w:t>-</w:t>
      </w:r>
      <w:r w:rsidR="00335E5E">
        <w:t xml:space="preserve">case.  For </w:t>
      </w:r>
      <w:r>
        <w:t>example,</w:t>
      </w:r>
      <w:r w:rsidR="00335E5E">
        <w:t xml:space="preserve"> </w:t>
      </w:r>
      <w:r w:rsidR="00597026">
        <w:t>“I</w:t>
      </w:r>
      <w:r w:rsidR="00335E5E">
        <w:t>ntravascular</w:t>
      </w:r>
      <w:r w:rsidR="00597026">
        <w:t xml:space="preserve"> -</w:t>
      </w:r>
      <w:r w:rsidR="00335E5E">
        <w:t xml:space="preserve"> any” refers to most of the intravascular </w:t>
      </w:r>
      <w:r w:rsidR="00597026">
        <w:t>specimens, e.g.</w:t>
      </w:r>
      <w:r w:rsidR="00335E5E">
        <w:t xml:space="preserve"> </w:t>
      </w:r>
      <w:r w:rsidR="00E63170">
        <w:t>b</w:t>
      </w:r>
      <w:r w:rsidR="00335E5E">
        <w:t xml:space="preserve">lood, </w:t>
      </w:r>
      <w:r w:rsidR="00E63170">
        <w:t>serum,</w:t>
      </w:r>
      <w:r w:rsidR="00335E5E">
        <w:t xml:space="preserve"> plasma etc</w:t>
      </w:r>
      <w:r w:rsidR="00E63170">
        <w:t>.</w:t>
      </w:r>
      <w:r w:rsidR="00335E5E">
        <w:t xml:space="preserve"> (see </w:t>
      </w:r>
      <w:r w:rsidR="00E63170">
        <w:t xml:space="preserve">the </w:t>
      </w:r>
      <w:r w:rsidR="00335E5E">
        <w:t>enumeration of the parts it contains</w:t>
      </w:r>
      <w:r w:rsidR="00E63170">
        <w:t xml:space="preserve"> in the Cross-Class Specimen Part Groups</w:t>
      </w:r>
      <w:r w:rsidR="00335E5E">
        <w:t xml:space="preserve">). </w:t>
      </w:r>
      <w:proofErr w:type="gramStart"/>
      <w:r w:rsidR="00335E5E">
        <w:t>So</w:t>
      </w:r>
      <w:proofErr w:type="gramEnd"/>
      <w:r w:rsidR="00E63170">
        <w:t>,</w:t>
      </w:r>
      <w:r w:rsidR="00335E5E">
        <w:t xml:space="preserve"> terms that only differed by </w:t>
      </w:r>
      <w:r w:rsidR="00E63170">
        <w:t>different members</w:t>
      </w:r>
      <w:r w:rsidR="00335E5E">
        <w:t xml:space="preserve"> of the specimen </w:t>
      </w:r>
      <w:r w:rsidR="00E63170">
        <w:t>group would</w:t>
      </w:r>
      <w:r w:rsidR="00335E5E">
        <w:t xml:space="preserve"> be </w:t>
      </w:r>
      <w:proofErr w:type="spellStart"/>
      <w:r w:rsidR="00E63170">
        <w:t>equivalenced</w:t>
      </w:r>
      <w:proofErr w:type="spellEnd"/>
      <w:r w:rsidR="00335E5E">
        <w:t xml:space="preserve">.  </w:t>
      </w:r>
      <w:r w:rsidR="00E63170">
        <w:t>Depending</w:t>
      </w:r>
      <w:r w:rsidR="00335E5E">
        <w:t xml:space="preserve"> on the class</w:t>
      </w:r>
      <w:r w:rsidR="00E63170">
        <w:t>,</w:t>
      </w:r>
      <w:r w:rsidR="00335E5E">
        <w:t xml:space="preserve"> we might have many sets of part equivalence groups for multiple part types</w:t>
      </w:r>
      <w:r w:rsidR="00CB78D3">
        <w:t>, which we put under Cross-Class Part Groups</w:t>
      </w:r>
      <w:r w:rsidR="00335E5E">
        <w:t xml:space="preserve">. </w:t>
      </w:r>
      <w:proofErr w:type="gramStart"/>
      <w:r w:rsidR="00335E5E">
        <w:t>And</w:t>
      </w:r>
      <w:proofErr w:type="gramEnd"/>
      <w:r w:rsidR="00FB1CF1">
        <w:t>,</w:t>
      </w:r>
      <w:r w:rsidR="00335E5E">
        <w:t xml:space="preserve"> the same rule would apply across multiple part types, e.g</w:t>
      </w:r>
      <w:r w:rsidR="00FB1CF1">
        <w:t>.</w:t>
      </w:r>
      <w:r w:rsidR="00335E5E">
        <w:t xml:space="preserve"> Method, </w:t>
      </w:r>
      <w:r w:rsidR="00FB1CF1">
        <w:t>S</w:t>
      </w:r>
      <w:r w:rsidR="00335E5E">
        <w:t xml:space="preserve">pecimen, </w:t>
      </w:r>
      <w:r w:rsidR="00FB1CF1">
        <w:t xml:space="preserve">Time. </w:t>
      </w:r>
      <w:r w:rsidR="00335E5E">
        <w:t xml:space="preserve">We have attached </w:t>
      </w:r>
      <w:r w:rsidR="00FB1CF1">
        <w:t xml:space="preserve">a </w:t>
      </w:r>
      <w:r w:rsidR="00335E5E">
        <w:t>sample output</w:t>
      </w:r>
      <w:r w:rsidR="00FB1CF1">
        <w:t xml:space="preserve"> </w:t>
      </w:r>
      <w:r w:rsidR="00335E5E">
        <w:t xml:space="preserve">in </w:t>
      </w:r>
      <w:r w:rsidR="00FB1CF1">
        <w:t>A</w:t>
      </w:r>
      <w:r w:rsidR="00335E5E">
        <w:t>ppendix A</w:t>
      </w:r>
      <w:r w:rsidR="00FB1CF1">
        <w:t>, and</w:t>
      </w:r>
      <w:r w:rsidR="00335E5E">
        <w:t xml:space="preserve"> you can </w:t>
      </w:r>
      <w:r w:rsidR="00FB1CF1">
        <w:t>better digest</w:t>
      </w:r>
      <w:r w:rsidR="00335E5E">
        <w:t xml:space="preserve"> what we are doing from the example output.</w:t>
      </w:r>
      <w:r w:rsidR="00CB69DA">
        <w:t xml:space="preserve"> </w:t>
      </w:r>
    </w:p>
    <w:p w14:paraId="0A9E7E21" w14:textId="77777777" w:rsidR="00335E5E" w:rsidRPr="007C47C6" w:rsidRDefault="00CB78D3" w:rsidP="007C47C6">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 xml:space="preserve">Cross-Class </w:t>
      </w:r>
      <w:r w:rsidR="00335E5E" w:rsidRPr="007C47C6">
        <w:rPr>
          <w:rFonts w:asciiTheme="minorHAnsi" w:hAnsiTheme="minorHAnsi" w:cstheme="minorHAnsi"/>
          <w:b/>
          <w:color w:val="auto"/>
          <w:sz w:val="28"/>
          <w:szCs w:val="28"/>
        </w:rPr>
        <w:t xml:space="preserve">Part groups used by more than </w:t>
      </w:r>
      <w:r w:rsidR="00FB1CF1" w:rsidRPr="007C47C6">
        <w:rPr>
          <w:rFonts w:asciiTheme="minorHAnsi" w:hAnsiTheme="minorHAnsi" w:cstheme="minorHAnsi"/>
          <w:b/>
          <w:color w:val="auto"/>
          <w:sz w:val="28"/>
          <w:szCs w:val="28"/>
        </w:rPr>
        <w:t>one class:</w:t>
      </w:r>
    </w:p>
    <w:p w14:paraId="7D59622C" w14:textId="77777777" w:rsidR="00335E5E" w:rsidRDefault="00335E5E" w:rsidP="00335E5E">
      <w:pPr>
        <w:spacing w:after="0" w:line="240" w:lineRule="auto"/>
        <w:rPr>
          <w:b/>
        </w:rPr>
      </w:pPr>
      <w:r>
        <w:rPr>
          <w:b/>
        </w:rPr>
        <w:t>Cross</w:t>
      </w:r>
      <w:r w:rsidR="00FB1CF1">
        <w:rPr>
          <w:b/>
        </w:rPr>
        <w:t>-</w:t>
      </w:r>
      <w:r w:rsidR="00CB78D3">
        <w:rPr>
          <w:b/>
        </w:rPr>
        <w:t>C</w:t>
      </w:r>
      <w:r>
        <w:rPr>
          <w:b/>
        </w:rPr>
        <w:t xml:space="preserve">lass </w:t>
      </w:r>
      <w:r w:rsidR="00FB1CF1">
        <w:rPr>
          <w:b/>
        </w:rPr>
        <w:t xml:space="preserve">Analyte </w:t>
      </w:r>
      <w:r w:rsidR="006D7FB7">
        <w:rPr>
          <w:b/>
        </w:rPr>
        <w:t>Part Groups</w:t>
      </w:r>
      <w:r w:rsidR="00FB1CF1">
        <w:rPr>
          <w:b/>
        </w:rPr>
        <w:t>:</w:t>
      </w:r>
    </w:p>
    <w:p w14:paraId="69182170" w14:textId="77777777" w:rsidR="00CB69DA" w:rsidRPr="00084A4E" w:rsidRDefault="00335E5E" w:rsidP="00084A4E">
      <w:pPr>
        <w:pStyle w:val="ListParagraph"/>
        <w:numPr>
          <w:ilvl w:val="0"/>
          <w:numId w:val="1"/>
        </w:numPr>
        <w:spacing w:after="0" w:line="240" w:lineRule="auto"/>
        <w:contextualSpacing w:val="0"/>
      </w:pPr>
      <w:r w:rsidRPr="00116E5C">
        <w:rPr>
          <w:u w:val="single"/>
        </w:rPr>
        <w:t>Ab and Ag</w:t>
      </w:r>
      <w:r w:rsidRPr="00116E5C">
        <w:t xml:space="preserve">: </w:t>
      </w:r>
      <w:r>
        <w:t xml:space="preserve"> This group includes all</w:t>
      </w:r>
      <w:r w:rsidR="00CB69DA">
        <w:t xml:space="preserve"> analyte that </w:t>
      </w:r>
      <w:proofErr w:type="gramStart"/>
      <w:r w:rsidR="00CB69DA">
        <w:t xml:space="preserve">represent </w:t>
      </w:r>
      <w:r>
        <w:t xml:space="preserve"> antibod</w:t>
      </w:r>
      <w:r w:rsidR="00CB69DA">
        <w:t>ies</w:t>
      </w:r>
      <w:proofErr w:type="gramEnd"/>
      <w:r w:rsidR="00CB69DA">
        <w:t xml:space="preserve"> and </w:t>
      </w:r>
      <w:r>
        <w:t>antigen tests</w:t>
      </w:r>
      <w:r w:rsidR="00A735B1">
        <w:t>.</w:t>
      </w:r>
      <w:r w:rsidR="00CB69DA">
        <w:t xml:space="preserve"> However, </w:t>
      </w:r>
      <w:r w:rsidR="00997CA1">
        <w:t>three</w:t>
      </w:r>
      <w:r>
        <w:t xml:space="preserve"> proteins </w:t>
      </w:r>
      <w:proofErr w:type="gramStart"/>
      <w:r w:rsidR="00CB69DA">
        <w:t xml:space="preserve">include </w:t>
      </w:r>
      <w:r>
        <w:t xml:space="preserve"> “</w:t>
      </w:r>
      <w:proofErr w:type="gramEnd"/>
      <w:r>
        <w:t>antigen</w:t>
      </w:r>
      <w:r w:rsidR="00997CA1">
        <w:t>”</w:t>
      </w:r>
      <w:r>
        <w:t xml:space="preserve"> as </w:t>
      </w:r>
      <w:r w:rsidR="00CB69DA">
        <w:t xml:space="preserve">an </w:t>
      </w:r>
      <w:r>
        <w:t xml:space="preserve">intrinsic part of their </w:t>
      </w:r>
      <w:r w:rsidR="00997CA1">
        <w:t>name:</w:t>
      </w:r>
      <w:r>
        <w:t xml:space="preserve"> Prostate specific antigen, Squamous cell carcinoma antigen</w:t>
      </w:r>
      <w:r w:rsidR="00997CA1">
        <w:t xml:space="preserve">, and </w:t>
      </w:r>
      <w:r>
        <w:t>Tissue polypeptide specific antigen</w:t>
      </w:r>
      <w:r w:rsidR="00997CA1">
        <w:t>.</w:t>
      </w:r>
      <w:r w:rsidR="00CB69DA">
        <w:t xml:space="preserve">  We use this group to decide when to include method less tests </w:t>
      </w:r>
      <w:proofErr w:type="gramStart"/>
      <w:r w:rsidR="00CB69DA">
        <w:t xml:space="preserve">in </w:t>
      </w:r>
      <w:r w:rsidR="00997CA1">
        <w:t xml:space="preserve"> </w:t>
      </w:r>
      <w:r w:rsidR="00CB69DA">
        <w:t>with</w:t>
      </w:r>
      <w:proofErr w:type="gramEnd"/>
      <w:r w:rsidR="00CB69DA">
        <w:t xml:space="preserve"> the immune assay group.</w:t>
      </w:r>
    </w:p>
    <w:p w14:paraId="5DC7BA0D" w14:textId="77777777" w:rsidR="00CB69DA" w:rsidRPr="00084A4E" w:rsidRDefault="00CB69DA" w:rsidP="00084A4E">
      <w:pPr>
        <w:pStyle w:val="ListParagraph"/>
        <w:spacing w:after="0" w:line="240" w:lineRule="auto"/>
        <w:contextualSpacing w:val="0"/>
      </w:pPr>
    </w:p>
    <w:p w14:paraId="523961EF" w14:textId="77777777" w:rsidR="00335E5E" w:rsidRPr="00116E5C" w:rsidRDefault="00AE4905" w:rsidP="00084A4E">
      <w:pPr>
        <w:pStyle w:val="ListParagraph"/>
        <w:numPr>
          <w:ilvl w:val="0"/>
          <w:numId w:val="1"/>
        </w:numPr>
        <w:spacing w:after="0" w:line="240" w:lineRule="auto"/>
        <w:contextualSpacing w:val="0"/>
      </w:pPr>
      <w:r>
        <w:rPr>
          <w:b/>
        </w:rPr>
        <w:t>Cross-Class</w:t>
      </w:r>
      <w:r w:rsidR="00335E5E">
        <w:rPr>
          <w:b/>
        </w:rPr>
        <w:t xml:space="preserve"> S</w:t>
      </w:r>
      <w:r>
        <w:rPr>
          <w:b/>
        </w:rPr>
        <w:t>pecimen</w:t>
      </w:r>
      <w:r w:rsidR="00335E5E" w:rsidRPr="00116E5C">
        <w:rPr>
          <w:b/>
        </w:rPr>
        <w:t xml:space="preserve"> </w:t>
      </w:r>
      <w:r w:rsidR="00335E5E">
        <w:rPr>
          <w:b/>
        </w:rPr>
        <w:t xml:space="preserve">Part </w:t>
      </w:r>
      <w:r w:rsidR="00335E5E" w:rsidRPr="00116E5C">
        <w:rPr>
          <w:b/>
        </w:rPr>
        <w:t>Groups:</w:t>
      </w:r>
    </w:p>
    <w:p w14:paraId="7E6EE629" w14:textId="77777777" w:rsidR="00335E5E" w:rsidRPr="005D5FB2" w:rsidRDefault="00335E5E" w:rsidP="007C47C6">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 xml:space="preserve">, </w:t>
      </w:r>
      <w:proofErr w:type="spellStart"/>
      <w:r w:rsidRPr="005D5FB2">
        <w:t>BldMV</w:t>
      </w:r>
      <w:proofErr w:type="spellEnd"/>
      <w:r w:rsidRPr="005D5FB2">
        <w:t xml:space="preserve">, </w:t>
      </w:r>
      <w:proofErr w:type="spellStart"/>
      <w:r w:rsidRPr="005D5FB2">
        <w:t>BldP</w:t>
      </w:r>
      <w:proofErr w:type="spellEnd"/>
      <w:r w:rsidRPr="005D5FB2">
        <w:t xml:space="preserve">, </w:t>
      </w:r>
      <w:proofErr w:type="spellStart"/>
      <w:r w:rsidRPr="005D5FB2">
        <w:t>BldV</w:t>
      </w:r>
      <w:proofErr w:type="spellEnd"/>
      <w:r w:rsidRPr="005D5FB2">
        <w:t xml:space="preserve">, </w:t>
      </w:r>
      <w:proofErr w:type="spellStart"/>
      <w:r w:rsidRPr="005D5FB2">
        <w:t>Plas</w:t>
      </w:r>
      <w:proofErr w:type="spellEnd"/>
      <w:r w:rsidRPr="00116E5C">
        <w:t xml:space="preserve"> , </w:t>
      </w:r>
      <w:proofErr w:type="spellStart"/>
      <w:r w:rsidRPr="00116E5C">
        <w:t>PlasA</w:t>
      </w:r>
      <w:proofErr w:type="spellEnd"/>
      <w:r w:rsidRPr="00116E5C">
        <w:t xml:space="preserve">, </w:t>
      </w:r>
      <w:commentRangeStart w:id="6"/>
      <w:proofErr w:type="spellStart"/>
      <w:r w:rsidRPr="00116E5C">
        <w:t>PlasV</w:t>
      </w:r>
      <w:commentRangeEnd w:id="6"/>
      <w:proofErr w:type="spellEnd"/>
      <w:r w:rsidRPr="005D5FB2">
        <w:rPr>
          <w:rStyle w:val="CommentReference"/>
        </w:rPr>
        <w:commentReference w:id="6"/>
      </w:r>
      <w:r w:rsidRPr="005D5FB2">
        <w:t xml:space="preserve">, </w:t>
      </w:r>
      <w:proofErr w:type="spellStart"/>
      <w:r w:rsidRPr="005D5FB2">
        <w:t>Ser</w:t>
      </w:r>
      <w:proofErr w:type="spellEnd"/>
      <w:r w:rsidRPr="005D5FB2">
        <w:t xml:space="preserve">, </w:t>
      </w:r>
      <w:proofErr w:type="spellStart"/>
      <w:r w:rsidRPr="005D5FB2">
        <w:t>Ser</w:t>
      </w:r>
      <w:proofErr w:type="spellEnd"/>
      <w:r w:rsidRPr="005D5FB2">
        <w:t>/</w:t>
      </w:r>
      <w:proofErr w:type="spellStart"/>
      <w:r w:rsidRPr="005D5FB2">
        <w:t>Bld</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w:t>
      </w:r>
      <w:proofErr w:type="spellStart"/>
      <w:r w:rsidRPr="005D5FB2">
        <w:t>Bld</w:t>
      </w:r>
      <w:proofErr w:type="spellEnd"/>
      <w:r w:rsidRPr="005D5FB2">
        <w:t xml:space="preserve">, </w:t>
      </w:r>
      <w:proofErr w:type="spellStart"/>
      <w:r w:rsidRPr="00116E5C">
        <w:t>Ser</w:t>
      </w:r>
      <w:proofErr w:type="spellEnd"/>
      <w:r w:rsidRPr="00116E5C">
        <w:t>/</w:t>
      </w:r>
      <w:proofErr w:type="spellStart"/>
      <w:r w:rsidRPr="00116E5C">
        <w:t>Plas.ultracentrifug</w:t>
      </w:r>
      <w:r>
        <w:t>al</w:t>
      </w:r>
      <w:proofErr w:type="spellEnd"/>
    </w:p>
    <w:p w14:paraId="7F80B903" w14:textId="77777777" w:rsidR="00335E5E" w:rsidRPr="00116E5C" w:rsidRDefault="00335E5E" w:rsidP="00335E5E">
      <w:pPr>
        <w:pStyle w:val="ListParagraph"/>
        <w:numPr>
          <w:ilvl w:val="1"/>
          <w:numId w:val="1"/>
        </w:numPr>
        <w:spacing w:after="120" w:line="240" w:lineRule="auto"/>
        <w:contextualSpacing w:val="0"/>
      </w:pPr>
      <w:r>
        <w:rPr>
          <w:u w:val="single"/>
        </w:rPr>
        <w:t>C</w:t>
      </w:r>
      <w:r w:rsidRPr="005D5FB2">
        <w:rPr>
          <w:u w:val="single"/>
        </w:rPr>
        <w:t>omment</w:t>
      </w:r>
      <w:r w:rsidRPr="007C47C6">
        <w:t>: We do not aggregate specimens</w:t>
      </w:r>
      <w:r w:rsidR="00A551A1">
        <w:t xml:space="preserve"> </w:t>
      </w:r>
      <w:r w:rsidRPr="00116E5C">
        <w:t>taken during catheterization from specific sites in the circulation</w:t>
      </w:r>
      <w:r>
        <w:t xml:space="preserve">, because they </w:t>
      </w:r>
      <w:r w:rsidRPr="00116E5C">
        <w:t xml:space="preserve"> have special use </w:t>
      </w:r>
      <w:r>
        <w:t xml:space="preserve">in </w:t>
      </w:r>
      <w:r w:rsidRPr="00116E5C">
        <w:t xml:space="preserve"> catheter</w:t>
      </w:r>
      <w:r>
        <w:t>ization</w:t>
      </w:r>
      <w:r w:rsidRPr="00116E5C">
        <w:t xml:space="preserve"> reports, the names need to be distinguished and should not be collapsed in a group</w:t>
      </w:r>
    </w:p>
    <w:p w14:paraId="0846ADB1" w14:textId="77777777" w:rsidR="00335E5E" w:rsidRDefault="00335E5E" w:rsidP="00335E5E">
      <w:pPr>
        <w:pStyle w:val="ListParagraph"/>
        <w:numPr>
          <w:ilvl w:val="0"/>
          <w:numId w:val="1"/>
        </w:numPr>
        <w:spacing w:after="120" w:line="240" w:lineRule="auto"/>
        <w:contextualSpacing w:val="0"/>
      </w:pPr>
      <w:proofErr w:type="spellStart"/>
      <w:r w:rsidRPr="00116E5C">
        <w:rPr>
          <w:u w:val="single"/>
        </w:rPr>
        <w:t>Bld</w:t>
      </w:r>
      <w:proofErr w:type="spellEnd"/>
      <w:r w:rsidRPr="00116E5C">
        <w:rPr>
          <w:u w:val="single"/>
        </w:rPr>
        <w:t xml:space="preserve"> </w:t>
      </w:r>
      <w:r>
        <w:rPr>
          <w:u w:val="single"/>
        </w:rPr>
        <w:t>- a</w:t>
      </w:r>
      <w:r w:rsidRPr="005D5FB2">
        <w:rPr>
          <w:u w:val="single"/>
        </w:rPr>
        <w:t>ny</w:t>
      </w:r>
      <w:r w:rsidR="000549F9">
        <w:t>:</w:t>
      </w:r>
      <w:r w:rsidRPr="00116E5C">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w:t>
      </w:r>
      <w:r w:rsidRPr="00116E5C">
        <w:t xml:space="preserve"> </w:t>
      </w:r>
      <w:proofErr w:type="spellStart"/>
      <w:r w:rsidRPr="00116E5C">
        <w:t>BldMV</w:t>
      </w:r>
      <w:proofErr w:type="spellEnd"/>
      <w:r w:rsidRPr="00116E5C">
        <w:t xml:space="preserve">, </w:t>
      </w:r>
      <w:proofErr w:type="spellStart"/>
      <w:r w:rsidRPr="00116E5C">
        <w:t>BldP</w:t>
      </w:r>
      <w:proofErr w:type="spellEnd"/>
      <w:r w:rsidRPr="00116E5C">
        <w:t xml:space="preserve">, </w:t>
      </w:r>
      <w:proofErr w:type="spellStart"/>
      <w:r w:rsidRPr="00116E5C">
        <w:t>BldV</w:t>
      </w:r>
      <w:proofErr w:type="spellEnd"/>
      <w:r w:rsidRPr="00116E5C">
        <w:t>,</w:t>
      </w:r>
    </w:p>
    <w:p w14:paraId="1A820DAF" w14:textId="77777777" w:rsidR="00C53D00" w:rsidRDefault="00C53D00" w:rsidP="00C53D00">
      <w:pPr>
        <w:pStyle w:val="ListParagraph"/>
        <w:numPr>
          <w:ilvl w:val="0"/>
          <w:numId w:val="1"/>
        </w:numPr>
        <w:spacing w:after="120" w:line="240" w:lineRule="auto"/>
        <w:contextualSpacing w:val="0"/>
      </w:pPr>
      <w:proofErr w:type="spellStart"/>
      <w:r w:rsidRPr="00116E5C">
        <w:rPr>
          <w:u w:val="single"/>
        </w:rPr>
        <w:t>BLdCo</w:t>
      </w:r>
      <w:proofErr w:type="spellEnd"/>
      <w:r w:rsidRPr="00116E5C">
        <w:rPr>
          <w:u w:val="single"/>
        </w:rPr>
        <w:t xml:space="preserve"> </w:t>
      </w:r>
      <w:r>
        <w:rPr>
          <w:u w:val="single"/>
        </w:rPr>
        <w:t xml:space="preserve">- </w:t>
      </w:r>
      <w:r w:rsidRPr="005D5FB2">
        <w:rPr>
          <w:u w:val="single"/>
        </w:rPr>
        <w:t>any</w:t>
      </w:r>
      <w:r w:rsidRPr="00116E5C">
        <w:t xml:space="preserve"> : </w:t>
      </w:r>
      <w:proofErr w:type="spellStart"/>
      <w:r w:rsidRPr="00116E5C">
        <w:t>BldCo,BldCoA</w:t>
      </w:r>
      <w:proofErr w:type="spellEnd"/>
      <w:r w:rsidRPr="00116E5C">
        <w:t xml:space="preserve">, </w:t>
      </w:r>
      <w:proofErr w:type="spellStart"/>
      <w:r w:rsidRPr="00116E5C">
        <w:t>BldCoMV,BldCoV</w:t>
      </w:r>
      <w:proofErr w:type="spellEnd"/>
    </w:p>
    <w:p w14:paraId="0A53B6C3" w14:textId="77777777" w:rsidR="00D610FD" w:rsidRPr="00563993" w:rsidRDefault="00D610FD" w:rsidP="00D610FD">
      <w:pPr>
        <w:pStyle w:val="ListParagraph"/>
        <w:numPr>
          <w:ilvl w:val="0"/>
          <w:numId w:val="1"/>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Duodenal fluid, </w:t>
      </w:r>
      <w:r>
        <w:rPr>
          <w:rFonts w:ascii="Calibri" w:eastAsia="Times New Roman" w:hAnsi="Calibri" w:cs="Calibri"/>
          <w:color w:val="000000"/>
        </w:rPr>
        <w:t xml:space="preserve">Duodenal fluid or Gastric fluid, </w:t>
      </w:r>
      <w:r w:rsidRPr="00886117">
        <w:rPr>
          <w:rFonts w:ascii="Calibri" w:eastAsia="Times New Roman" w:hAnsi="Calibri" w:cs="Calibri"/>
          <w:color w:val="000000"/>
        </w:rPr>
        <w:t>Gastric fluid</w:t>
      </w:r>
    </w:p>
    <w:p w14:paraId="4897158E" w14:textId="77777777" w:rsidR="002620DA" w:rsidRDefault="002620DA" w:rsidP="002620DA">
      <w:pPr>
        <w:pStyle w:val="ListParagraph"/>
        <w:numPr>
          <w:ilvl w:val="0"/>
          <w:numId w:val="1"/>
        </w:numPr>
        <w:spacing w:after="120" w:line="240" w:lineRule="auto"/>
        <w:contextualSpacing w:val="0"/>
      </w:pPr>
      <w:proofErr w:type="spellStart"/>
      <w:r w:rsidRPr="00563993">
        <w:rPr>
          <w:u w:val="single"/>
        </w:rPr>
        <w:t>OcularVitr</w:t>
      </w:r>
      <w:proofErr w:type="spellEnd"/>
      <w:r w:rsidRPr="00563993">
        <w:rPr>
          <w:u w:val="single"/>
        </w:rPr>
        <w:t xml:space="preserve"> </w:t>
      </w:r>
      <w:proofErr w:type="spellStart"/>
      <w:r w:rsidRPr="00563993">
        <w:rPr>
          <w:u w:val="single"/>
        </w:rPr>
        <w:t>fld</w:t>
      </w:r>
      <w:proofErr w:type="spellEnd"/>
      <w:r>
        <w:t>: Ocular fluid, Vitreous fluid</w:t>
      </w:r>
    </w:p>
    <w:p w14:paraId="6722C3B2" w14:textId="77777777" w:rsidR="00465F5A" w:rsidRDefault="00465F5A" w:rsidP="007C47C6"/>
    <w:p w14:paraId="3BBA7F12" w14:textId="77777777" w:rsidR="00335E5E" w:rsidRPr="007C47C6" w:rsidDel="00D321BB" w:rsidRDefault="00335E5E" w:rsidP="007C47C6">
      <w:pPr>
        <w:pStyle w:val="Heading2"/>
        <w:rPr>
          <w:del w:id="7" w:author="Lu, Shennon (NIH/NLM/LHC) [C]" w:date="2017-12-07T09:28:00Z"/>
          <w:rFonts w:asciiTheme="minorHAnsi" w:hAnsiTheme="minorHAnsi" w:cstheme="minorHAnsi"/>
          <w:b/>
          <w:color w:val="auto"/>
          <w:sz w:val="28"/>
          <w:szCs w:val="28"/>
        </w:rPr>
      </w:pPr>
      <w:r w:rsidRPr="007C47C6">
        <w:rPr>
          <w:rFonts w:asciiTheme="minorHAnsi" w:hAnsiTheme="minorHAnsi" w:cstheme="minorHAnsi"/>
          <w:b/>
          <w:color w:val="auto"/>
          <w:sz w:val="28"/>
          <w:szCs w:val="28"/>
        </w:rPr>
        <w:t>Class: CHEM</w:t>
      </w:r>
    </w:p>
    <w:p w14:paraId="7CA9B598" w14:textId="77777777" w:rsidR="00465F5A" w:rsidRDefault="00465F5A" w:rsidP="00D321BB">
      <w:pPr>
        <w:pStyle w:val="Heading2"/>
        <w:pPrChange w:id="8" w:author="Lu, Shennon (NIH/NLM/LHC) [C]" w:date="2017-12-07T09:28:00Z">
          <w:pPr>
            <w:spacing w:after="0" w:line="240" w:lineRule="auto"/>
          </w:pPr>
        </w:pPrChange>
      </w:pPr>
    </w:p>
    <w:p w14:paraId="15A8832E" w14:textId="77777777" w:rsidR="00335E5E" w:rsidRDefault="00335E5E" w:rsidP="00335E5E">
      <w:pPr>
        <w:spacing w:after="0" w:line="240" w:lineRule="auto"/>
        <w:rPr>
          <w:b/>
        </w:rPr>
      </w:pPr>
      <w:r>
        <w:rPr>
          <w:b/>
        </w:rPr>
        <w:t>CHEM Analyte Part Groups:</w:t>
      </w:r>
    </w:p>
    <w:p w14:paraId="7CBD3208" w14:textId="77777777" w:rsidR="00335E5E" w:rsidRPr="00011AD2" w:rsidRDefault="00335E5E" w:rsidP="00335E5E">
      <w:pPr>
        <w:pStyle w:val="ListParagraph"/>
        <w:numPr>
          <w:ilvl w:val="0"/>
          <w:numId w:val="2"/>
        </w:numPr>
        <w:spacing w:after="0" w:line="240" w:lineRule="auto"/>
        <w:rPr>
          <w:b/>
        </w:rPr>
      </w:pPr>
      <w:r>
        <w:rPr>
          <w:u w:val="single"/>
        </w:rPr>
        <w:t>Oxygen-related</w:t>
      </w:r>
      <w:r>
        <w:t xml:space="preserve">: Oxygen saturation, Oxygen content, Oxyhemoglobin, </w:t>
      </w:r>
      <w:proofErr w:type="spellStart"/>
      <w:r>
        <w:t>Deoxyhemoglobin</w:t>
      </w:r>
      <w:proofErr w:type="spellEnd"/>
    </w:p>
    <w:p w14:paraId="01355133" w14:textId="77777777" w:rsidR="00335E5E" w:rsidRPr="00011AD2" w:rsidRDefault="00335E5E" w:rsidP="00335E5E">
      <w:pPr>
        <w:spacing w:after="0" w:line="240" w:lineRule="auto"/>
        <w:rPr>
          <w:b/>
        </w:rPr>
      </w:pPr>
    </w:p>
    <w:p w14:paraId="7578C167" w14:textId="77777777" w:rsidR="00335E5E" w:rsidRDefault="00335E5E" w:rsidP="00335E5E">
      <w:pPr>
        <w:spacing w:after="0" w:line="240" w:lineRule="auto"/>
        <w:rPr>
          <w:b/>
        </w:rPr>
      </w:pPr>
      <w:r w:rsidRPr="009B6D7D">
        <w:rPr>
          <w:b/>
        </w:rPr>
        <w:t xml:space="preserve">CHEM </w:t>
      </w:r>
      <w:r>
        <w:rPr>
          <w:b/>
        </w:rPr>
        <w:t xml:space="preserve">Specimen </w:t>
      </w:r>
      <w:r w:rsidRPr="009B6D7D">
        <w:rPr>
          <w:b/>
        </w:rPr>
        <w:t>Part Groups:</w:t>
      </w:r>
    </w:p>
    <w:p w14:paraId="34A08F3F" w14:textId="77777777" w:rsidR="00335E5E" w:rsidRDefault="00335E5E" w:rsidP="00335E5E">
      <w:pPr>
        <w:pStyle w:val="ListParagraph"/>
        <w:numPr>
          <w:ilvl w:val="0"/>
          <w:numId w:val="3"/>
        </w:numPr>
        <w:spacing w:after="120" w:line="240" w:lineRule="auto"/>
        <w:contextualSpacing w:val="0"/>
      </w:pPr>
      <w:r w:rsidRPr="00116E5C">
        <w:rPr>
          <w:u w:val="single"/>
        </w:rPr>
        <w:t>Intravascular</w:t>
      </w:r>
      <w:r>
        <w:rPr>
          <w:u w:val="single"/>
        </w:rPr>
        <w:t xml:space="preserve"> - </w:t>
      </w:r>
      <w:r w:rsidRPr="00116E5C">
        <w:rPr>
          <w:u w:val="single"/>
        </w:rPr>
        <w:t>any</w:t>
      </w:r>
      <w:r>
        <w:t xml:space="preserve">: See </w:t>
      </w:r>
      <w:r w:rsidR="003B6E1F">
        <w:t xml:space="preserve">the </w:t>
      </w:r>
      <w:r>
        <w:t>Cross</w:t>
      </w:r>
      <w:r w:rsidR="003B6E1F">
        <w:t>-</w:t>
      </w:r>
      <w:r>
        <w:t xml:space="preserve">Class </w:t>
      </w:r>
      <w:r w:rsidR="003B6E1F">
        <w:t>specimen</w:t>
      </w:r>
      <w:r>
        <w:t xml:space="preserve"> for the definition of this specimen group</w:t>
      </w:r>
      <w:r w:rsidR="003B6E1F">
        <w:t>.</w:t>
      </w:r>
    </w:p>
    <w:p w14:paraId="0EA42873" w14:textId="77777777" w:rsidR="00335E5E" w:rsidRDefault="00335E5E" w:rsidP="00335E5E">
      <w:pPr>
        <w:pStyle w:val="ListParagraph"/>
        <w:numPr>
          <w:ilvl w:val="0"/>
          <w:numId w:val="3"/>
        </w:numPr>
        <w:spacing w:after="0" w:line="240" w:lineRule="auto"/>
        <w:contextualSpacing w:val="0"/>
      </w:pPr>
      <w:r w:rsidRPr="00116E5C">
        <w:rPr>
          <w:u w:val="single"/>
        </w:rPr>
        <w:t>Arterial*</w:t>
      </w:r>
      <w:r>
        <w:t xml:space="preserve">:  </w:t>
      </w:r>
      <w:proofErr w:type="spellStart"/>
      <w:r>
        <w:t>BldA</w:t>
      </w:r>
      <w:proofErr w:type="spellEnd"/>
      <w:r>
        <w:t xml:space="preserve">, </w:t>
      </w:r>
      <w:proofErr w:type="spellStart"/>
      <w:r>
        <w:t>BldC</w:t>
      </w:r>
      <w:proofErr w:type="spellEnd"/>
      <w:r>
        <w:t>*</w:t>
      </w:r>
      <w:bookmarkStart w:id="9" w:name="_GoBack"/>
      <w:bookmarkEnd w:id="9"/>
    </w:p>
    <w:p w14:paraId="4AB07EF8" w14:textId="77777777" w:rsidR="00335E5E" w:rsidRPr="00011AD2" w:rsidRDefault="00335E5E" w:rsidP="00335E5E">
      <w:pPr>
        <w:pStyle w:val="ListParagraph"/>
        <w:numPr>
          <w:ilvl w:val="1"/>
          <w:numId w:val="3"/>
        </w:numPr>
        <w:spacing w:after="120" w:line="240" w:lineRule="auto"/>
        <w:contextualSpacing w:val="0"/>
      </w:pPr>
      <w:r>
        <w:lastRenderedPageBreak/>
        <w:t xml:space="preserve">EXCEPTION: Only group the </w:t>
      </w:r>
      <w:r w:rsidR="00503A3A">
        <w:t>A</w:t>
      </w:r>
      <w:r>
        <w:t>rterial* specimens when the analyte is contained in the Oxygen-related analyte group</w:t>
      </w:r>
      <w:r w:rsidR="009F0E9C">
        <w:t xml:space="preserve"> (see above for the definition of Oxygen-related)</w:t>
      </w:r>
      <w:proofErr w:type="gramStart"/>
      <w:r w:rsidR="009F0E9C">
        <w:t>.</w:t>
      </w:r>
      <w:r w:rsidR="00CB507F">
        <w:t>.</w:t>
      </w:r>
      <w:proofErr w:type="gramEnd"/>
      <w:r w:rsidR="00CB507F">
        <w:t xml:space="preserve"> Note also that capillary </w:t>
      </w:r>
      <w:commentRangeStart w:id="10"/>
      <w:r>
        <w:t xml:space="preserve">blood is arterial from the point of view of a pulse oximeter. </w:t>
      </w:r>
      <w:commentRangeEnd w:id="10"/>
      <w:r>
        <w:rPr>
          <w:rStyle w:val="CommentReference"/>
        </w:rPr>
        <w:commentReference w:id="10"/>
      </w:r>
    </w:p>
    <w:p w14:paraId="7003DCF6" w14:textId="77777777" w:rsidR="00335E5E" w:rsidRDefault="00335E5E" w:rsidP="007C47C6">
      <w:pPr>
        <w:pStyle w:val="ListParagraph"/>
        <w:numPr>
          <w:ilvl w:val="0"/>
          <w:numId w:val="3"/>
        </w:numPr>
        <w:spacing w:after="0" w:line="240" w:lineRule="auto"/>
        <w:contextualSpacing w:val="0"/>
      </w:pPr>
      <w:r w:rsidRPr="00116E5C">
        <w:rPr>
          <w:u w:val="single"/>
        </w:rPr>
        <w:t>Venous*</w:t>
      </w:r>
      <w:r w:rsidRPr="00116E5C">
        <w:t xml:space="preserve">: </w:t>
      </w:r>
      <w:proofErr w:type="spellStart"/>
      <w:r>
        <w:t>BldV</w:t>
      </w:r>
      <w:proofErr w:type="spellEnd"/>
      <w:r>
        <w:t xml:space="preserve">, </w:t>
      </w:r>
      <w:proofErr w:type="spellStart"/>
      <w:r>
        <w:t>BldMV</w:t>
      </w:r>
      <w:proofErr w:type="spellEnd"/>
    </w:p>
    <w:p w14:paraId="5F40C6A5" w14:textId="77777777" w:rsidR="00335E5E" w:rsidRDefault="00335E5E" w:rsidP="007C47C6">
      <w:pPr>
        <w:pStyle w:val="ListParagraph"/>
        <w:numPr>
          <w:ilvl w:val="1"/>
          <w:numId w:val="3"/>
        </w:numPr>
        <w:spacing w:after="120" w:line="240" w:lineRule="auto"/>
        <w:contextualSpacing w:val="0"/>
      </w:pPr>
      <w:r>
        <w:t xml:space="preserve">EXCEPTION: Only </w:t>
      </w:r>
      <w:r w:rsidR="009F0E9C">
        <w:t>group the</w:t>
      </w:r>
      <w:r>
        <w:t xml:space="preserve"> Venous* specimen</w:t>
      </w:r>
      <w:r w:rsidR="009F0E9C">
        <w:t xml:space="preserve">s </w:t>
      </w:r>
      <w:r>
        <w:t>when the analyte is contained in the Oxygen-related group (</w:t>
      </w:r>
      <w:r w:rsidR="009F0E9C">
        <w:t>s</w:t>
      </w:r>
      <w:r>
        <w:t>ee above for the definition of Oxygen-related)</w:t>
      </w:r>
      <w:r w:rsidR="009F0E9C">
        <w:t>.</w:t>
      </w:r>
    </w:p>
    <w:p w14:paraId="53119CC1" w14:textId="77777777" w:rsidR="00335E5E" w:rsidRDefault="00335E5E" w:rsidP="007C47C6">
      <w:pPr>
        <w:pStyle w:val="ListParagraph"/>
        <w:numPr>
          <w:ilvl w:val="0"/>
          <w:numId w:val="3"/>
        </w:numPr>
        <w:spacing w:after="0" w:line="240" w:lineRule="auto"/>
        <w:contextualSpacing w:val="0"/>
      </w:pPr>
      <w:proofErr w:type="spellStart"/>
      <w:r w:rsidRPr="00116E5C">
        <w:rPr>
          <w:u w:val="single"/>
        </w:rPr>
        <w:t>BldCo</w:t>
      </w:r>
      <w:proofErr w:type="spellEnd"/>
      <w:r w:rsidRPr="00116E5C">
        <w:rPr>
          <w:u w:val="single"/>
        </w:rPr>
        <w:t>-Venous*</w:t>
      </w:r>
      <w:r>
        <w:t xml:space="preserve"> :  </w:t>
      </w:r>
      <w:proofErr w:type="spellStart"/>
      <w:r>
        <w:t>BldCoV</w:t>
      </w:r>
      <w:proofErr w:type="spellEnd"/>
      <w:r>
        <w:t xml:space="preserve">, </w:t>
      </w:r>
      <w:proofErr w:type="spellStart"/>
      <w:r>
        <w:t>BldCoMV</w:t>
      </w:r>
      <w:proofErr w:type="spellEnd"/>
    </w:p>
    <w:p w14:paraId="65B778C5" w14:textId="77777777" w:rsidR="00335E5E" w:rsidRDefault="00335E5E" w:rsidP="007C47C6">
      <w:pPr>
        <w:pStyle w:val="ListParagraph"/>
        <w:numPr>
          <w:ilvl w:val="1"/>
          <w:numId w:val="3"/>
        </w:numPr>
        <w:spacing w:after="120" w:line="240" w:lineRule="auto"/>
        <w:contextualSpacing w:val="0"/>
      </w:pPr>
      <w:r>
        <w:t xml:space="preserve">EXCEPTION: Only </w:t>
      </w:r>
      <w:r w:rsidR="009F0E9C">
        <w:t>group the</w:t>
      </w:r>
      <w:r>
        <w:t xml:space="preserve"> </w:t>
      </w:r>
      <w:proofErr w:type="spellStart"/>
      <w:r>
        <w:t>BldCo</w:t>
      </w:r>
      <w:proofErr w:type="spellEnd"/>
      <w:r>
        <w:t xml:space="preserve">-Venous* group when the analyte is contained in the </w:t>
      </w:r>
      <w:r w:rsidR="003179A0">
        <w:t>Oxygen-related group (see above for the definition of Oxygen-related).</w:t>
      </w:r>
    </w:p>
    <w:p w14:paraId="4AA1038B" w14:textId="77777777" w:rsidR="00335E5E" w:rsidRPr="00563993" w:rsidRDefault="00335E5E" w:rsidP="00D50194">
      <w:pPr>
        <w:pStyle w:val="ListParagraph"/>
        <w:numPr>
          <w:ilvl w:val="0"/>
          <w:numId w:val="3"/>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rsidR="00D610FD">
        <w:t>See the Cross-Class specimen for the definition of this specimen group</w:t>
      </w:r>
      <w:r w:rsidR="00D610FD" w:rsidRPr="00886117" w:rsidDel="00D610FD">
        <w:rPr>
          <w:rFonts w:ascii="Calibri" w:eastAsia="Times New Roman" w:hAnsi="Calibri" w:cs="Calibri"/>
          <w:color w:val="000000"/>
        </w:rPr>
        <w:t xml:space="preserve"> </w:t>
      </w:r>
    </w:p>
    <w:p w14:paraId="1E11CD81" w14:textId="77777777" w:rsidR="00335E5E" w:rsidRDefault="00335E5E" w:rsidP="00D50194">
      <w:pPr>
        <w:pStyle w:val="ListParagraph"/>
        <w:numPr>
          <w:ilvl w:val="0"/>
          <w:numId w:val="3"/>
        </w:numPr>
        <w:spacing w:after="120" w:line="240" w:lineRule="auto"/>
        <w:contextualSpacing w:val="0"/>
      </w:pPr>
      <w:proofErr w:type="spellStart"/>
      <w:r w:rsidRPr="00563993">
        <w:rPr>
          <w:u w:val="single"/>
        </w:rPr>
        <w:t>OcularVitr</w:t>
      </w:r>
      <w:proofErr w:type="spellEnd"/>
      <w:r w:rsidRPr="00563993">
        <w:rPr>
          <w:u w:val="single"/>
        </w:rPr>
        <w:t xml:space="preserve"> </w:t>
      </w:r>
      <w:proofErr w:type="spellStart"/>
      <w:r w:rsidRPr="00563993">
        <w:rPr>
          <w:u w:val="single"/>
        </w:rPr>
        <w:t>fld</w:t>
      </w:r>
      <w:proofErr w:type="spellEnd"/>
      <w:r>
        <w:t xml:space="preserve">: </w:t>
      </w:r>
      <w:r w:rsidR="002620DA">
        <w:t>See the Cross-Class specimen for the definition of this specimen group</w:t>
      </w:r>
      <w:r w:rsidR="002620DA" w:rsidRPr="00886117" w:rsidDel="00D610FD">
        <w:rPr>
          <w:rFonts w:ascii="Calibri" w:eastAsia="Times New Roman" w:hAnsi="Calibri" w:cs="Calibri"/>
          <w:color w:val="000000"/>
        </w:rPr>
        <w:t xml:space="preserve"> </w:t>
      </w:r>
    </w:p>
    <w:p w14:paraId="2C0597D2" w14:textId="77777777" w:rsidR="00C5757B" w:rsidRPr="00563993" w:rsidRDefault="00C5757B" w:rsidP="007C47C6">
      <w:pPr>
        <w:spacing w:after="120" w:line="240" w:lineRule="auto"/>
      </w:pPr>
    </w:p>
    <w:p w14:paraId="6D9E117A" w14:textId="77777777" w:rsidR="00335E5E" w:rsidRPr="008D79F9" w:rsidRDefault="00335E5E" w:rsidP="00335E5E">
      <w:pPr>
        <w:spacing w:after="0" w:line="240" w:lineRule="auto"/>
        <w:rPr>
          <w:b/>
        </w:rPr>
      </w:pPr>
      <w:r>
        <w:rPr>
          <w:b/>
        </w:rPr>
        <w:t xml:space="preserve">CHEM </w:t>
      </w:r>
      <w:r w:rsidRPr="008D79F9">
        <w:rPr>
          <w:b/>
        </w:rPr>
        <w:t>Property</w:t>
      </w:r>
      <w:r>
        <w:rPr>
          <w:b/>
        </w:rPr>
        <w:t xml:space="preserve"> Part Groups</w:t>
      </w:r>
      <w:r w:rsidRPr="008D79F9">
        <w:rPr>
          <w:b/>
        </w:rPr>
        <w:t>:</w:t>
      </w:r>
    </w:p>
    <w:p w14:paraId="64116C61" w14:textId="77777777" w:rsidR="00335E5E" w:rsidRDefault="00335E5E" w:rsidP="00335E5E">
      <w:pPr>
        <w:pStyle w:val="ListParagraph"/>
        <w:numPr>
          <w:ilvl w:val="0"/>
          <w:numId w:val="4"/>
        </w:numPr>
        <w:spacing w:line="240" w:lineRule="auto"/>
      </w:pPr>
      <w:proofErr w:type="spellStart"/>
      <w:r w:rsidRPr="0073201A">
        <w:rPr>
          <w:u w:val="single"/>
        </w:rPr>
        <w:t>PrTitrSCnc</w:t>
      </w:r>
      <w:proofErr w:type="spellEnd"/>
      <w:r>
        <w:t xml:space="preserve">: </w:t>
      </w:r>
      <w:proofErr w:type="spellStart"/>
      <w:r>
        <w:t>PrThr</w:t>
      </w:r>
      <w:proofErr w:type="spellEnd"/>
      <w:r>
        <w:t xml:space="preserve">, </w:t>
      </w:r>
      <w:proofErr w:type="spellStart"/>
      <w:r>
        <w:t>Titr</w:t>
      </w:r>
      <w:proofErr w:type="spellEnd"/>
      <w:r>
        <w:t xml:space="preserve">, </w:t>
      </w:r>
      <w:proofErr w:type="spellStart"/>
      <w:r>
        <w:t>SCnc</w:t>
      </w:r>
      <w:proofErr w:type="spellEnd"/>
    </w:p>
    <w:p w14:paraId="0B77B735" w14:textId="77777777" w:rsidR="009B7830" w:rsidRDefault="009B7830" w:rsidP="007C47C6">
      <w:pPr>
        <w:pStyle w:val="ListParagraph"/>
        <w:numPr>
          <w:ilvl w:val="1"/>
          <w:numId w:val="4"/>
        </w:numPr>
        <w:spacing w:after="0" w:line="240" w:lineRule="auto"/>
      </w:pPr>
      <w:r w:rsidRPr="00B031F4">
        <w:rPr>
          <w:u w:val="single"/>
        </w:rPr>
        <w:t>Comment</w:t>
      </w:r>
      <w:r>
        <w:t xml:space="preserve">: </w:t>
      </w:r>
      <w:proofErr w:type="spellStart"/>
      <w:r w:rsidR="00AB5C1F">
        <w:t>S</w:t>
      </w:r>
      <w:r>
        <w:t>C</w:t>
      </w:r>
      <w:r w:rsidRPr="00116E5C">
        <w:t>nc</w:t>
      </w:r>
      <w:proofErr w:type="spellEnd"/>
      <w:r w:rsidRPr="00116E5C">
        <w:t xml:space="preserve"> is the most common numeric property in this class</w:t>
      </w:r>
      <w:r w:rsidR="00AB5C1F">
        <w:t>,</w:t>
      </w:r>
      <w:r w:rsidRPr="00116E5C">
        <w:t xml:space="preserve"> and</w:t>
      </w:r>
      <w:r>
        <w:t xml:space="preserve"> we </w:t>
      </w:r>
      <w:r w:rsidRPr="00116E5C">
        <w:t xml:space="preserve">group </w:t>
      </w:r>
      <w:r>
        <w:t xml:space="preserve">it </w:t>
      </w:r>
      <w:r w:rsidRPr="00116E5C">
        <w:t xml:space="preserve">with </w:t>
      </w:r>
      <w:proofErr w:type="spellStart"/>
      <w:r w:rsidRPr="00116E5C">
        <w:t>Titr</w:t>
      </w:r>
      <w:proofErr w:type="spellEnd"/>
      <w:r w:rsidRPr="00116E5C">
        <w:t xml:space="preserve"> and </w:t>
      </w:r>
      <w:proofErr w:type="spellStart"/>
      <w:r>
        <w:t>PrThr</w:t>
      </w:r>
      <w:proofErr w:type="spellEnd"/>
      <w:r>
        <w:t xml:space="preserve"> </w:t>
      </w:r>
      <w:r w:rsidRPr="00116E5C">
        <w:t>b</w:t>
      </w:r>
      <w:r w:rsidRPr="006F7F8E">
        <w:t>ecause each of the</w:t>
      </w:r>
      <w:r>
        <w:t xml:space="preserve">m will be self-distinguishing </w:t>
      </w:r>
      <w:r w:rsidRPr="00116E5C">
        <w:t>in the</w:t>
      </w:r>
      <w:r>
        <w:t xml:space="preserve"> sequence of results in the flowsheet.</w:t>
      </w:r>
      <w:r w:rsidR="00C5757B">
        <w:t xml:space="preserve"> We do the same kind of Property groups for the other classes for the same reason.</w:t>
      </w:r>
    </w:p>
    <w:p w14:paraId="0ABC2A4C" w14:textId="77777777" w:rsidR="00CC4309" w:rsidRDefault="00CC4309" w:rsidP="00335E5E">
      <w:pPr>
        <w:spacing w:after="0" w:line="240" w:lineRule="auto"/>
        <w:rPr>
          <w:b/>
        </w:rPr>
      </w:pPr>
    </w:p>
    <w:p w14:paraId="6FAF685E" w14:textId="77777777" w:rsidR="00335E5E" w:rsidRPr="008D79F9" w:rsidRDefault="00335E5E" w:rsidP="00335E5E">
      <w:pPr>
        <w:spacing w:after="0" w:line="240" w:lineRule="auto"/>
        <w:rPr>
          <w:b/>
        </w:rPr>
      </w:pPr>
      <w:r>
        <w:rPr>
          <w:b/>
        </w:rPr>
        <w:t>CHEM Time Part Groups</w:t>
      </w:r>
      <w:r w:rsidRPr="008D79F9">
        <w:rPr>
          <w:b/>
        </w:rPr>
        <w:t>:</w:t>
      </w:r>
    </w:p>
    <w:p w14:paraId="3743D848" w14:textId="77777777" w:rsidR="00CC4309" w:rsidRDefault="00335E5E" w:rsidP="00335E5E">
      <w:pPr>
        <w:pStyle w:val="ListParagraph"/>
        <w:numPr>
          <w:ilvl w:val="0"/>
          <w:numId w:val="4"/>
        </w:numPr>
        <w:spacing w:line="240" w:lineRule="auto"/>
      </w:pPr>
      <w:r w:rsidRPr="00716B8B">
        <w:rPr>
          <w:u w:val="single"/>
        </w:rPr>
        <w:t>Timed Specimen</w:t>
      </w:r>
      <w:r>
        <w:t>: 10h, 12h, 18h, 1h, 24h, 2h, 48h, 4h, 5h, 6h, 72h, 8h</w:t>
      </w:r>
    </w:p>
    <w:p w14:paraId="40CD1EFE" w14:textId="77777777" w:rsidR="00335E5E" w:rsidRPr="007C47C6" w:rsidRDefault="00335E5E" w:rsidP="007C47C6">
      <w:pPr>
        <w:pStyle w:val="ListParagraph"/>
        <w:spacing w:line="240" w:lineRule="auto"/>
        <w:rPr>
          <w:b/>
        </w:rPr>
      </w:pPr>
    </w:p>
    <w:p w14:paraId="182AD223" w14:textId="77777777" w:rsidR="00335E5E" w:rsidRDefault="00335E5E" w:rsidP="00335E5E">
      <w:pPr>
        <w:spacing w:after="0" w:line="240" w:lineRule="auto"/>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11"/>
      </w:r>
      <w:r w:rsidRPr="00045884">
        <w:t xml:space="preserve"> </w:t>
      </w:r>
    </w:p>
    <w:p w14:paraId="3DCC56B7" w14:textId="77777777" w:rsidR="00904158" w:rsidRDefault="00232204" w:rsidP="00335E5E">
      <w:pPr>
        <w:pStyle w:val="ListParagraph"/>
        <w:numPr>
          <w:ilvl w:val="0"/>
          <w:numId w:val="5"/>
        </w:numPr>
        <w:spacing w:line="240" w:lineRule="auto"/>
      </w:pPr>
      <w:proofErr w:type="spellStart"/>
      <w:r>
        <w:rPr>
          <w:u w:val="single"/>
        </w:rPr>
        <w:t>Chem</w:t>
      </w:r>
      <w:proofErr w:type="spellEnd"/>
      <w:r>
        <w:rPr>
          <w:u w:val="single"/>
        </w:rPr>
        <w:t>-</w:t>
      </w:r>
      <w:r w:rsidR="00335E5E">
        <w:rPr>
          <w:u w:val="single"/>
        </w:rPr>
        <w:t>Method</w:t>
      </w:r>
      <w:r w:rsidR="00335E5E" w:rsidRPr="000C0067">
        <w:rPr>
          <w:u w:val="single"/>
        </w:rPr>
        <w:t>-Other</w:t>
      </w:r>
      <w:r w:rsidR="00335E5E">
        <w:t>:</w:t>
      </w:r>
      <w:r w:rsidR="00426F29">
        <w:t xml:space="preserve"> </w:t>
      </w:r>
      <w:r w:rsidR="00335E5E">
        <w:t>Includes all CHEM method</w:t>
      </w:r>
      <w:r w:rsidR="009359EA">
        <w:t>s</w:t>
      </w:r>
      <w:r w:rsidR="00335E5E">
        <w:t xml:space="preserve"> except for those with distinct numerical detection limits and thresholds</w:t>
      </w:r>
      <w:r w:rsidR="00904158">
        <w:t xml:space="preserve">, e.g. Detection limit &lt;=0.005 </w:t>
      </w:r>
      <w:proofErr w:type="spellStart"/>
      <w:r w:rsidR="00904158">
        <w:t>mIU</w:t>
      </w:r>
      <w:proofErr w:type="spellEnd"/>
      <w:r w:rsidR="00904158">
        <w:t>/L, Detection limit &lt;= 5ng/L, etc</w:t>
      </w:r>
      <w:r w:rsidR="00904158" w:rsidRPr="007C47C6">
        <w:t>.</w:t>
      </w:r>
      <w:r w:rsidR="00335E5E">
        <w:t xml:space="preserve"> </w:t>
      </w:r>
    </w:p>
    <w:p w14:paraId="632787B0" w14:textId="77777777" w:rsidR="00DB759B" w:rsidRDefault="00904158" w:rsidP="007C47C6">
      <w:pPr>
        <w:pStyle w:val="ListParagraph"/>
        <w:numPr>
          <w:ilvl w:val="1"/>
          <w:numId w:val="5"/>
        </w:numPr>
        <w:spacing w:line="240" w:lineRule="auto"/>
      </w:pPr>
      <w:r>
        <w:rPr>
          <w:u w:val="single"/>
        </w:rPr>
        <w:t>Comment</w:t>
      </w:r>
      <w:r w:rsidRPr="007C47C6">
        <w:t>:</w:t>
      </w:r>
      <w:r>
        <w:t xml:space="preserve"> </w:t>
      </w:r>
      <w:r w:rsidR="00335E5E">
        <w:t>This content is still under development and we will probably exclude additional methods from this coarse group</w:t>
      </w:r>
      <w:r>
        <w:t xml:space="preserve">. </w:t>
      </w:r>
    </w:p>
    <w:p w14:paraId="7E8D69A3" w14:textId="77777777" w:rsidR="00BC1A69" w:rsidRDefault="00BC1A69" w:rsidP="007C47C6">
      <w:pPr>
        <w:pStyle w:val="ListParagraph"/>
        <w:spacing w:line="240" w:lineRule="auto"/>
        <w:ind w:left="1440"/>
        <w:rPr>
          <w:b/>
        </w:rPr>
      </w:pPr>
    </w:p>
    <w:p w14:paraId="121A9857" w14:textId="77777777" w:rsidR="00613C98" w:rsidRPr="007C47C6" w:rsidDel="00D321BB" w:rsidRDefault="00613C98" w:rsidP="007C47C6">
      <w:pPr>
        <w:pStyle w:val="Heading2"/>
        <w:rPr>
          <w:del w:id="12" w:author="Lu, Shennon (NIH/NLM/LHC) [C]" w:date="2017-12-07T09:28:00Z"/>
          <w:rFonts w:asciiTheme="minorHAnsi" w:hAnsiTheme="minorHAnsi" w:cstheme="minorHAnsi"/>
          <w:b/>
          <w:color w:val="auto"/>
          <w:sz w:val="28"/>
          <w:szCs w:val="28"/>
        </w:rPr>
      </w:pPr>
      <w:r w:rsidRPr="007C47C6">
        <w:rPr>
          <w:rFonts w:asciiTheme="minorHAnsi" w:hAnsiTheme="minorHAnsi" w:cstheme="minorHAnsi"/>
          <w:b/>
          <w:color w:val="auto"/>
          <w:sz w:val="28"/>
          <w:szCs w:val="28"/>
        </w:rPr>
        <w:t xml:space="preserve">Class: DRUG/TOX </w:t>
      </w:r>
    </w:p>
    <w:p w14:paraId="2152FA7A" w14:textId="77777777" w:rsidR="00DB759B" w:rsidRPr="007C47C6" w:rsidRDefault="00DB759B" w:rsidP="00D321BB">
      <w:pPr>
        <w:pStyle w:val="Heading2"/>
        <w:pPrChange w:id="13" w:author="Lu, Shennon (NIH/NLM/LHC) [C]" w:date="2017-12-07T09:28:00Z">
          <w:pPr>
            <w:spacing w:after="0" w:line="240" w:lineRule="auto"/>
          </w:pPr>
        </w:pPrChange>
      </w:pPr>
    </w:p>
    <w:p w14:paraId="075FEEFE" w14:textId="77777777" w:rsidR="00613C98" w:rsidRPr="00C46038" w:rsidRDefault="00613C98" w:rsidP="00613C98">
      <w:pPr>
        <w:spacing w:after="0" w:line="240" w:lineRule="auto"/>
        <w:rPr>
          <w:b/>
        </w:rPr>
      </w:pPr>
      <w:r>
        <w:rPr>
          <w:b/>
        </w:rPr>
        <w:t xml:space="preserve">DRUG/TOX </w:t>
      </w:r>
      <w:commentRangeStart w:id="14"/>
      <w:r w:rsidRPr="00C46038">
        <w:rPr>
          <w:b/>
        </w:rPr>
        <w:t>S</w:t>
      </w:r>
      <w:r w:rsidR="00FD774A">
        <w:rPr>
          <w:b/>
        </w:rPr>
        <w:t>pecimen</w:t>
      </w:r>
      <w:r w:rsidRPr="00C46038">
        <w:rPr>
          <w:b/>
        </w:rPr>
        <w:t>:</w:t>
      </w:r>
      <w:commentRangeEnd w:id="14"/>
      <w:r w:rsidRPr="00C46038">
        <w:rPr>
          <w:rStyle w:val="CommentReference"/>
          <w:b/>
        </w:rPr>
        <w:commentReference w:id="14"/>
      </w:r>
    </w:p>
    <w:p w14:paraId="0660437E" w14:textId="77777777" w:rsidR="00613C98" w:rsidRDefault="00613C98" w:rsidP="00E33EB1">
      <w:pPr>
        <w:pStyle w:val="ListParagraph"/>
        <w:numPr>
          <w:ilvl w:val="0"/>
          <w:numId w:val="6"/>
        </w:numPr>
        <w:spacing w:after="120" w:line="240" w:lineRule="auto"/>
        <w:contextualSpacing w:val="0"/>
      </w:pPr>
      <w:r w:rsidRPr="00116E5C">
        <w:rPr>
          <w:u w:val="single"/>
        </w:rPr>
        <w:t>Intravascular-</w:t>
      </w:r>
      <w:r w:rsidR="003E2193" w:rsidRPr="00116E5C">
        <w:rPr>
          <w:u w:val="single"/>
        </w:rPr>
        <w:t>any</w:t>
      </w:r>
      <w:r w:rsidR="003E2193">
        <w:t>:</w:t>
      </w:r>
      <w:r>
        <w:t xml:space="preserve"> </w:t>
      </w:r>
      <w:r w:rsidR="00EC09F8">
        <w:t xml:space="preserve">See the </w:t>
      </w:r>
      <w:r w:rsidR="00340914">
        <w:t>Cross-Class</w:t>
      </w:r>
      <w:r w:rsidR="00EC09F8">
        <w:t xml:space="preserve"> for the definition of this specimen group</w:t>
      </w:r>
    </w:p>
    <w:p w14:paraId="3609FB9C" w14:textId="77777777" w:rsidR="00613C98" w:rsidRDefault="00613C98" w:rsidP="00E33EB1">
      <w:pPr>
        <w:pStyle w:val="ListParagraph"/>
        <w:numPr>
          <w:ilvl w:val="0"/>
          <w:numId w:val="6"/>
        </w:numPr>
        <w:spacing w:after="120" w:line="240" w:lineRule="auto"/>
        <w:contextualSpacing w:val="0"/>
      </w:pPr>
      <w:proofErr w:type="spellStart"/>
      <w:r w:rsidRPr="00116E5C">
        <w:rPr>
          <w:u w:val="single"/>
        </w:rPr>
        <w:t>OcularVitr</w:t>
      </w:r>
      <w:proofErr w:type="spellEnd"/>
      <w:r w:rsidR="002620DA">
        <w:rPr>
          <w:u w:val="single"/>
        </w:rPr>
        <w:t xml:space="preserve"> </w:t>
      </w:r>
      <w:proofErr w:type="spellStart"/>
      <w:r w:rsidR="002620DA">
        <w:rPr>
          <w:u w:val="single"/>
        </w:rPr>
        <w:t>fld</w:t>
      </w:r>
      <w:proofErr w:type="spellEnd"/>
      <w:r>
        <w:t xml:space="preserve">: </w:t>
      </w:r>
      <w:r w:rsidR="002620DA">
        <w:t>See the Cross-Class specimen for the definition of this specimen group</w:t>
      </w:r>
      <w:r w:rsidR="002620DA" w:rsidRPr="00886117" w:rsidDel="00D610FD">
        <w:rPr>
          <w:rFonts w:ascii="Calibri" w:eastAsia="Times New Roman" w:hAnsi="Calibri" w:cs="Calibri"/>
          <w:color w:val="000000"/>
        </w:rPr>
        <w:t xml:space="preserve"> </w:t>
      </w:r>
    </w:p>
    <w:p w14:paraId="38066A69" w14:textId="77777777" w:rsidR="00613C98" w:rsidRDefault="00613C98" w:rsidP="00613C98">
      <w:pPr>
        <w:spacing w:after="0" w:line="240" w:lineRule="auto"/>
        <w:rPr>
          <w:b/>
        </w:rPr>
      </w:pPr>
    </w:p>
    <w:p w14:paraId="692D16B5" w14:textId="77777777" w:rsidR="00613C98" w:rsidRDefault="00613C98" w:rsidP="00613C98">
      <w:pPr>
        <w:spacing w:after="0" w:line="240" w:lineRule="auto"/>
      </w:pPr>
      <w:r>
        <w:rPr>
          <w:b/>
        </w:rPr>
        <w:t xml:space="preserve">DRUG/TOX </w:t>
      </w:r>
      <w:r w:rsidRPr="00C46038">
        <w:rPr>
          <w:b/>
        </w:rPr>
        <w:t>Method:</w:t>
      </w:r>
      <w:r>
        <w:t xml:space="preserve"> </w:t>
      </w:r>
    </w:p>
    <w:p w14:paraId="01CD126C" w14:textId="77777777" w:rsidR="00613C98" w:rsidRPr="00D62CCF" w:rsidRDefault="005D122C" w:rsidP="00D62CCF">
      <w:pPr>
        <w:pStyle w:val="ListParagraph"/>
        <w:numPr>
          <w:ilvl w:val="0"/>
          <w:numId w:val="4"/>
        </w:numPr>
        <w:spacing w:after="0" w:line="240" w:lineRule="auto"/>
        <w:rPr>
          <w:u w:val="single"/>
        </w:rPr>
      </w:pPr>
      <w:r>
        <w:rPr>
          <w:u w:val="single"/>
        </w:rPr>
        <w:t>Drug/</w:t>
      </w:r>
      <w:proofErr w:type="spellStart"/>
      <w:r>
        <w:rPr>
          <w:u w:val="single"/>
        </w:rPr>
        <w:t>Tox</w:t>
      </w:r>
      <w:proofErr w:type="spellEnd"/>
      <w:r w:rsidR="003E2193">
        <w:rPr>
          <w:u w:val="single"/>
        </w:rPr>
        <w:t>-</w:t>
      </w:r>
      <w:r w:rsidR="00D62CCF" w:rsidRPr="00D62CCF">
        <w:rPr>
          <w:u w:val="single"/>
        </w:rPr>
        <w:t>Method-Other</w:t>
      </w:r>
      <w:r w:rsidR="00D62CCF">
        <w:t>: All methods except for the DRUG/TOX methods</w:t>
      </w:r>
      <w:r w:rsidR="00274999">
        <w:t xml:space="preserve"> that have Confirm, </w:t>
      </w:r>
      <w:r w:rsidR="00613C98">
        <w:t>Screen or thresholds</w:t>
      </w:r>
      <w:r w:rsidR="00274999">
        <w:t>,</w:t>
      </w:r>
      <w:r w:rsidR="00613C98">
        <w:t xml:space="preserve"> e.g</w:t>
      </w:r>
      <w:r w:rsidR="00274999">
        <w:t>.</w:t>
      </w:r>
      <w:r w:rsidR="00613C98">
        <w:t xml:space="preserve">  &gt;250mg in the </w:t>
      </w:r>
      <w:r w:rsidR="00D62CCF">
        <w:t xml:space="preserve">Method name. </w:t>
      </w:r>
    </w:p>
    <w:p w14:paraId="33486598" w14:textId="77777777" w:rsidR="00613C98" w:rsidRDefault="00613C98" w:rsidP="00613C98">
      <w:pPr>
        <w:spacing w:after="0" w:line="240" w:lineRule="auto"/>
        <w:rPr>
          <w:b/>
        </w:rPr>
      </w:pPr>
    </w:p>
    <w:p w14:paraId="7B6E4013" w14:textId="77777777" w:rsidR="00613C98" w:rsidRPr="00C46038" w:rsidRDefault="00FD774A" w:rsidP="00613C98">
      <w:pPr>
        <w:spacing w:after="0" w:line="240" w:lineRule="auto"/>
        <w:rPr>
          <w:b/>
        </w:rPr>
      </w:pPr>
      <w:r>
        <w:rPr>
          <w:b/>
        </w:rPr>
        <w:t xml:space="preserve">DRUG/TOX </w:t>
      </w:r>
      <w:r w:rsidR="00613C98" w:rsidRPr="00C46038">
        <w:rPr>
          <w:b/>
        </w:rPr>
        <w:t>Property:</w:t>
      </w:r>
      <w:r w:rsidR="00613C98">
        <w:rPr>
          <w:b/>
        </w:rPr>
        <w:t xml:space="preserve"> </w:t>
      </w:r>
    </w:p>
    <w:p w14:paraId="4F9D1129" w14:textId="77777777" w:rsidR="00613C98" w:rsidRDefault="00613C98" w:rsidP="00613C98">
      <w:pPr>
        <w:pStyle w:val="ListParagraph"/>
        <w:numPr>
          <w:ilvl w:val="0"/>
          <w:numId w:val="7"/>
        </w:numPr>
        <w:spacing w:after="0" w:line="240" w:lineRule="auto"/>
      </w:pPr>
      <w:proofErr w:type="spellStart"/>
      <w:r w:rsidRPr="007A7D96">
        <w:rPr>
          <w:u w:val="single"/>
        </w:rPr>
        <w:t>PrMCnc</w:t>
      </w:r>
      <w:proofErr w:type="spellEnd"/>
      <w:r w:rsidRPr="00A61E76">
        <w:t>:</w:t>
      </w:r>
      <w:r>
        <w:t xml:space="preserve"> </w:t>
      </w:r>
      <w:proofErr w:type="spellStart"/>
      <w:r>
        <w:t>PrThr</w:t>
      </w:r>
      <w:proofErr w:type="spellEnd"/>
      <w:r>
        <w:t xml:space="preserve">, </w:t>
      </w:r>
      <w:proofErr w:type="spellStart"/>
      <w:r>
        <w:t>MCnc</w:t>
      </w:r>
      <w:proofErr w:type="spellEnd"/>
    </w:p>
    <w:p w14:paraId="57A84043" w14:textId="77777777" w:rsidR="009B6D7D" w:rsidRDefault="009B6D7D" w:rsidP="00011AD2">
      <w:pPr>
        <w:spacing w:after="0" w:line="240" w:lineRule="auto"/>
        <w:rPr>
          <w:b/>
        </w:rPr>
      </w:pPr>
    </w:p>
    <w:p w14:paraId="6CB63988" w14:textId="77777777" w:rsidR="005841DE" w:rsidRPr="009B6D7D" w:rsidRDefault="005841DE" w:rsidP="00011AD2">
      <w:pPr>
        <w:spacing w:after="0" w:line="240" w:lineRule="auto"/>
        <w:rPr>
          <w:b/>
        </w:rPr>
      </w:pPr>
    </w:p>
    <w:p w14:paraId="25CA0587" w14:textId="77777777" w:rsidR="00E6052B" w:rsidDel="00D321BB" w:rsidRDefault="00E6052B" w:rsidP="007C47C6">
      <w:pPr>
        <w:pStyle w:val="Heading2"/>
        <w:rPr>
          <w:del w:id="15" w:author="Lu, Shennon (NIH/NLM/LHC) [C]" w:date="2017-12-07T09:28:00Z"/>
          <w:rFonts w:asciiTheme="minorHAnsi" w:hAnsiTheme="minorHAnsi" w:cstheme="minorHAnsi"/>
          <w:b/>
          <w:color w:val="auto"/>
          <w:sz w:val="28"/>
          <w:szCs w:val="28"/>
        </w:rPr>
      </w:pPr>
      <w:r w:rsidRPr="007C47C6">
        <w:rPr>
          <w:rFonts w:asciiTheme="minorHAnsi" w:hAnsiTheme="minorHAnsi" w:cstheme="minorHAnsi"/>
          <w:b/>
          <w:color w:val="auto"/>
          <w:sz w:val="28"/>
          <w:szCs w:val="28"/>
        </w:rPr>
        <w:t>Class: HEM/BC</w:t>
      </w:r>
    </w:p>
    <w:p w14:paraId="5242CDE7" w14:textId="77777777" w:rsidR="00CB69DA" w:rsidRDefault="00CB69DA" w:rsidP="00D321BB">
      <w:pPr>
        <w:pStyle w:val="Heading2"/>
        <w:pPrChange w:id="16" w:author="Lu, Shennon (NIH/NLM/LHC) [C]" w:date="2017-12-07T09:28:00Z">
          <w:pPr>
            <w:spacing w:after="0" w:line="240" w:lineRule="auto"/>
          </w:pPr>
        </w:pPrChange>
      </w:pPr>
    </w:p>
    <w:p w14:paraId="67E20A28" w14:textId="77777777" w:rsidR="00E6052B" w:rsidRPr="005C48DB" w:rsidRDefault="0096516C" w:rsidP="00E6052B">
      <w:pPr>
        <w:spacing w:after="0" w:line="240" w:lineRule="auto"/>
        <w:rPr>
          <w:b/>
        </w:rPr>
      </w:pPr>
      <w:r>
        <w:rPr>
          <w:b/>
        </w:rPr>
        <w:t>HEM/BC Specimen</w:t>
      </w:r>
      <w:r w:rsidR="00E6052B" w:rsidRPr="005C48DB">
        <w:rPr>
          <w:b/>
        </w:rPr>
        <w:t>:</w:t>
      </w:r>
    </w:p>
    <w:p w14:paraId="65AC884E" w14:textId="77777777" w:rsidR="004B0F9E" w:rsidRDefault="00E6052B" w:rsidP="00C35EBA">
      <w:pPr>
        <w:pStyle w:val="ListParagraph"/>
        <w:numPr>
          <w:ilvl w:val="0"/>
          <w:numId w:val="8"/>
        </w:numPr>
        <w:spacing w:after="120" w:line="240" w:lineRule="auto"/>
        <w:contextualSpacing w:val="0"/>
      </w:pPr>
      <w:proofErr w:type="spellStart"/>
      <w:r w:rsidRPr="004B0F9E">
        <w:rPr>
          <w:u w:val="single"/>
        </w:rPr>
        <w:t>Bld</w:t>
      </w:r>
      <w:proofErr w:type="spellEnd"/>
      <w:r w:rsidRPr="004B0F9E">
        <w:rPr>
          <w:u w:val="single"/>
        </w:rPr>
        <w:t>-any:</w:t>
      </w:r>
      <w:r>
        <w:t xml:space="preserve">  </w:t>
      </w:r>
      <w:r w:rsidR="004B0F9E">
        <w:t>See the Cross-Class specimen for the definition of this specimen group</w:t>
      </w:r>
    </w:p>
    <w:p w14:paraId="26F60821" w14:textId="77777777" w:rsidR="004B0F9E" w:rsidRDefault="00E6052B" w:rsidP="00054D69">
      <w:pPr>
        <w:pStyle w:val="ListParagraph"/>
        <w:numPr>
          <w:ilvl w:val="0"/>
          <w:numId w:val="8"/>
        </w:numPr>
        <w:spacing w:after="120" w:line="240" w:lineRule="auto"/>
        <w:contextualSpacing w:val="0"/>
      </w:pPr>
      <w:proofErr w:type="spellStart"/>
      <w:r w:rsidRPr="004B0F9E">
        <w:rPr>
          <w:u w:val="single"/>
        </w:rPr>
        <w:t>BldCo</w:t>
      </w:r>
      <w:proofErr w:type="spellEnd"/>
      <w:r w:rsidRPr="004B0F9E">
        <w:rPr>
          <w:u w:val="single"/>
        </w:rPr>
        <w:t>-any</w:t>
      </w:r>
      <w:r>
        <w:t xml:space="preserve">: </w:t>
      </w:r>
      <w:r w:rsidR="004B0F9E">
        <w:t>See the Cross-Class specimen for the definition of this specimen group</w:t>
      </w:r>
    </w:p>
    <w:p w14:paraId="47A2B420" w14:textId="77777777" w:rsidR="00E6052B" w:rsidRDefault="00E6052B" w:rsidP="00054D69">
      <w:pPr>
        <w:pStyle w:val="ListParagraph"/>
        <w:numPr>
          <w:ilvl w:val="0"/>
          <w:numId w:val="8"/>
        </w:numPr>
        <w:spacing w:after="120" w:line="240" w:lineRule="auto"/>
        <w:contextualSpacing w:val="0"/>
      </w:pPr>
      <w:proofErr w:type="spellStart"/>
      <w:r w:rsidRPr="004B0F9E">
        <w:rPr>
          <w:u w:val="single"/>
        </w:rPr>
        <w:t>DuodGastricFld</w:t>
      </w:r>
      <w:proofErr w:type="spellEnd"/>
      <w:r w:rsidRPr="000E6D1F">
        <w:t xml:space="preserve">: </w:t>
      </w:r>
      <w:r w:rsidR="00D610FD">
        <w:t>See the Cross-Class specimen for the definition of this specimen group</w:t>
      </w:r>
    </w:p>
    <w:p w14:paraId="47E51D2C" w14:textId="77777777" w:rsidR="00E6052B" w:rsidRPr="000E6D1F" w:rsidRDefault="00E6052B" w:rsidP="0096516C">
      <w:pPr>
        <w:pStyle w:val="ListParagraph"/>
        <w:spacing w:after="0" w:line="240" w:lineRule="auto"/>
      </w:pPr>
    </w:p>
    <w:p w14:paraId="3B9CE9E4" w14:textId="77777777" w:rsidR="0096516C" w:rsidRDefault="0096516C" w:rsidP="00E6052B">
      <w:pPr>
        <w:spacing w:after="0" w:line="240" w:lineRule="auto"/>
        <w:rPr>
          <w:rFonts w:ascii="Calibri" w:eastAsia="Times New Roman" w:hAnsi="Calibri" w:cs="Calibri"/>
          <w:color w:val="000000"/>
          <w:u w:val="single"/>
        </w:rPr>
      </w:pPr>
      <w:r>
        <w:rPr>
          <w:b/>
        </w:rPr>
        <w:t xml:space="preserve">HEM/BC </w:t>
      </w:r>
      <w:r w:rsidR="00E6052B" w:rsidRPr="005C48DB">
        <w:rPr>
          <w:b/>
        </w:rPr>
        <w:t>Property:</w:t>
      </w:r>
      <w:r w:rsidR="00E6052B" w:rsidRPr="00A61E76">
        <w:rPr>
          <w:rFonts w:ascii="Calibri" w:eastAsia="Times New Roman" w:hAnsi="Calibri" w:cs="Calibri"/>
          <w:color w:val="000000"/>
          <w:u w:val="single"/>
        </w:rPr>
        <w:t xml:space="preserve"> </w:t>
      </w:r>
    </w:p>
    <w:p w14:paraId="0DC59F8E" w14:textId="77777777" w:rsidR="00E6052B" w:rsidRPr="0096516C" w:rsidRDefault="00E6052B" w:rsidP="0096516C">
      <w:pPr>
        <w:pStyle w:val="ListParagraph"/>
        <w:numPr>
          <w:ilvl w:val="0"/>
          <w:numId w:val="10"/>
        </w:numPr>
        <w:spacing w:after="0" w:line="240" w:lineRule="auto"/>
        <w:rPr>
          <w:b/>
        </w:rPr>
      </w:pPr>
      <w:proofErr w:type="spellStart"/>
      <w:r w:rsidRPr="0096516C">
        <w:rPr>
          <w:rFonts w:ascii="Calibri" w:eastAsia="Times New Roman" w:hAnsi="Calibri" w:cs="Calibri"/>
          <w:color w:val="000000"/>
          <w:u w:val="single"/>
        </w:rPr>
        <w:t>PrTitrNCnc</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PrThr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Titr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NCnc</w:t>
      </w:r>
      <w:proofErr w:type="spellEnd"/>
    </w:p>
    <w:p w14:paraId="7186C840" w14:textId="77777777" w:rsidR="00E6052B" w:rsidRPr="008D682A" w:rsidRDefault="00E6052B" w:rsidP="00E6052B">
      <w:pPr>
        <w:pStyle w:val="ListParagraph"/>
        <w:spacing w:after="0" w:line="240" w:lineRule="auto"/>
        <w:rPr>
          <w:rFonts w:ascii="Calibri" w:eastAsia="Times New Roman" w:hAnsi="Calibri" w:cs="Calibri"/>
          <w:color w:val="000000"/>
        </w:rPr>
      </w:pPr>
    </w:p>
    <w:p w14:paraId="5ABD2BE5" w14:textId="77777777" w:rsidR="00E6052B" w:rsidRDefault="00197012" w:rsidP="00BA039F">
      <w:pPr>
        <w:spacing w:after="0" w:line="240" w:lineRule="auto"/>
        <w:rPr>
          <w:b/>
        </w:rPr>
      </w:pPr>
      <w:r>
        <w:rPr>
          <w:b/>
        </w:rPr>
        <w:t xml:space="preserve">HEM/BC </w:t>
      </w:r>
      <w:r w:rsidR="00E6052B" w:rsidRPr="005C48DB">
        <w:rPr>
          <w:b/>
        </w:rPr>
        <w:t>Method:</w:t>
      </w:r>
    </w:p>
    <w:p w14:paraId="2649D8B8" w14:textId="77777777" w:rsidR="008F29F2" w:rsidRPr="008F29F2" w:rsidRDefault="00471B86" w:rsidP="008F29F2">
      <w:pPr>
        <w:pStyle w:val="ListParagraph"/>
        <w:numPr>
          <w:ilvl w:val="0"/>
          <w:numId w:val="10"/>
        </w:numPr>
        <w:spacing w:line="240" w:lineRule="auto"/>
        <w:rPr>
          <w:u w:val="single"/>
        </w:rPr>
      </w:pPr>
      <w:r>
        <w:rPr>
          <w:u w:val="single"/>
        </w:rPr>
        <w:t>HEM-BC-</w:t>
      </w:r>
      <w:r w:rsidR="002613F0" w:rsidRPr="002613F0">
        <w:rPr>
          <w:u w:val="single"/>
        </w:rPr>
        <w:t>Met</w:t>
      </w:r>
      <w:r w:rsidR="002613F0">
        <w:rPr>
          <w:u w:val="single"/>
        </w:rPr>
        <w:t>hod-</w:t>
      </w:r>
      <w:r w:rsidR="002613F0" w:rsidRPr="002613F0">
        <w:rPr>
          <w:u w:val="single"/>
        </w:rPr>
        <w:t>Any</w:t>
      </w:r>
      <w:r w:rsidR="002613F0">
        <w:t xml:space="preserve">: </w:t>
      </w:r>
      <w:r w:rsidR="008F29F2">
        <w:t xml:space="preserve">All HEM/BC methods </w:t>
      </w:r>
      <w:proofErr w:type="gramStart"/>
      <w:r w:rsidR="008F29F2">
        <w:t>are grouped</w:t>
      </w:r>
      <w:proofErr w:type="gramEnd"/>
      <w:r w:rsidR="008F29F2">
        <w:t xml:space="preserve"> together. </w:t>
      </w:r>
    </w:p>
    <w:p w14:paraId="7A0BCD3A" w14:textId="77777777" w:rsidR="00D4734E" w:rsidRPr="007C47C6" w:rsidRDefault="008F29F2" w:rsidP="00BA039F">
      <w:pPr>
        <w:pStyle w:val="ListParagraph"/>
        <w:numPr>
          <w:ilvl w:val="1"/>
          <w:numId w:val="10"/>
        </w:numPr>
        <w:spacing w:line="240" w:lineRule="auto"/>
        <w:rPr>
          <w:u w:val="single"/>
        </w:rPr>
      </w:pPr>
      <w:r w:rsidRPr="008F29F2">
        <w:t>Comment</w:t>
      </w:r>
      <w:r>
        <w:t xml:space="preserve">: We </w:t>
      </w:r>
      <w:r w:rsidR="00E6052B">
        <w:t xml:space="preserve">may have to revisit this decision.  </w:t>
      </w:r>
      <w:r>
        <w:t>Definitely</w:t>
      </w:r>
      <w:r w:rsidR="00E6052B">
        <w:t xml:space="preserve"> want to treat So, Auto + Manual and null method for cell counts </w:t>
      </w:r>
      <w:r>
        <w:t xml:space="preserve">as the same. </w:t>
      </w:r>
    </w:p>
    <w:p w14:paraId="31CD27BA" w14:textId="77777777" w:rsidR="005841DE" w:rsidRPr="007C47C6" w:rsidRDefault="005841DE" w:rsidP="007C47C6">
      <w:pPr>
        <w:spacing w:line="240" w:lineRule="auto"/>
        <w:rPr>
          <w:u w:val="single"/>
        </w:rPr>
      </w:pPr>
    </w:p>
    <w:p w14:paraId="2679D593" w14:textId="77777777" w:rsidR="00886B84" w:rsidDel="00D321BB" w:rsidRDefault="00886B84" w:rsidP="007C47C6">
      <w:pPr>
        <w:pStyle w:val="Heading2"/>
        <w:rPr>
          <w:del w:id="17" w:author="Lu, Shennon (NIH/NLM/LHC) [C]" w:date="2017-12-07T09:28:00Z"/>
          <w:rFonts w:asciiTheme="minorHAnsi" w:hAnsiTheme="minorHAnsi" w:cstheme="minorHAnsi"/>
          <w:b/>
          <w:color w:val="auto"/>
          <w:sz w:val="28"/>
          <w:szCs w:val="28"/>
        </w:rPr>
      </w:pPr>
      <w:r w:rsidRPr="007C47C6">
        <w:rPr>
          <w:rFonts w:asciiTheme="minorHAnsi" w:hAnsiTheme="minorHAnsi" w:cstheme="minorHAnsi"/>
          <w:b/>
          <w:color w:val="auto"/>
          <w:sz w:val="28"/>
          <w:szCs w:val="28"/>
        </w:rPr>
        <w:t>Class: MICRO</w:t>
      </w:r>
    </w:p>
    <w:p w14:paraId="2B033B6D" w14:textId="77777777" w:rsidR="00CB69DA" w:rsidRDefault="00CB69DA" w:rsidP="00D321BB">
      <w:pPr>
        <w:pStyle w:val="Heading2"/>
        <w:pPrChange w:id="18" w:author="Lu, Shennon (NIH/NLM/LHC) [C]" w:date="2017-12-07T09:28:00Z">
          <w:pPr>
            <w:spacing w:after="0"/>
          </w:pPr>
        </w:pPrChange>
      </w:pPr>
    </w:p>
    <w:p w14:paraId="360B81F7" w14:textId="77777777" w:rsidR="009B6D7D" w:rsidRDefault="00886B84" w:rsidP="00BA039F">
      <w:pPr>
        <w:spacing w:after="0"/>
        <w:rPr>
          <w:b/>
        </w:rPr>
      </w:pPr>
      <w:r w:rsidRPr="00886B84">
        <w:rPr>
          <w:b/>
        </w:rPr>
        <w:t>MICRO Analy</w:t>
      </w:r>
      <w:r w:rsidR="00CA28D2">
        <w:rPr>
          <w:b/>
        </w:rPr>
        <w:t>te</w:t>
      </w:r>
      <w:r w:rsidR="00CB69DA">
        <w:rPr>
          <w:b/>
        </w:rPr>
        <w:t>/organism</w:t>
      </w:r>
      <w:r w:rsidR="00CA28D2">
        <w:rPr>
          <w:b/>
        </w:rPr>
        <w:t>:</w:t>
      </w:r>
    </w:p>
    <w:p w14:paraId="7285B180" w14:textId="77777777" w:rsidR="00CA28D2" w:rsidRPr="000559A0" w:rsidRDefault="00CA28D2" w:rsidP="00A549EB">
      <w:pPr>
        <w:pStyle w:val="ListParagraph"/>
        <w:numPr>
          <w:ilvl w:val="0"/>
          <w:numId w:val="10"/>
        </w:numPr>
        <w:ind w:left="360"/>
        <w:rPr>
          <w:b/>
        </w:rPr>
      </w:pPr>
      <w:r w:rsidRPr="00CA28D2">
        <w:rPr>
          <w:u w:val="single"/>
        </w:rPr>
        <w:t>STD-Causing</w:t>
      </w:r>
      <w:r w:rsidR="00D23502" w:rsidRPr="00D23502">
        <w:t xml:space="preserve"> </w:t>
      </w:r>
      <w:r w:rsidR="00D23502">
        <w:t>*</w:t>
      </w:r>
      <w:r>
        <w:t>:</w:t>
      </w:r>
      <w:r w:rsidRPr="00CA28D2">
        <w:t xml:space="preserve"> </w:t>
      </w:r>
      <w:r w:rsidRPr="00624101">
        <w:t xml:space="preserve">Chlamydia </w:t>
      </w:r>
      <w:r>
        <w:t>trachomatis</w:t>
      </w:r>
      <w:r w:rsidRPr="00624101">
        <w:t xml:space="preserve">, </w:t>
      </w:r>
      <w:proofErr w:type="spellStart"/>
      <w:r w:rsidRPr="00D044AB">
        <w:t>Haemophilus</w:t>
      </w:r>
      <w:proofErr w:type="spellEnd"/>
      <w:r w:rsidRPr="00D044AB">
        <w:t xml:space="preserve"> </w:t>
      </w:r>
      <w:proofErr w:type="spellStart"/>
      <w:r w:rsidRPr="00D044AB">
        <w:t>ducreyi</w:t>
      </w:r>
      <w:proofErr w:type="spellEnd"/>
      <w:r w:rsidRPr="00D044AB">
        <w:t>, HSV</w:t>
      </w:r>
      <w:r>
        <w:t>, HSV1 , HSV2 ,</w:t>
      </w:r>
      <w:r w:rsidRPr="00D044AB">
        <w:t xml:space="preserve"> (Herpes Simplex Virus 1+2), Mycoplasma </w:t>
      </w:r>
      <w:proofErr w:type="spellStart"/>
      <w:r w:rsidRPr="00D044AB">
        <w:t>genitalium</w:t>
      </w:r>
      <w:proofErr w:type="spellEnd"/>
      <w:r w:rsidRPr="00D044AB">
        <w:t>,</w:t>
      </w:r>
      <w:r>
        <w:t xml:space="preserve"> </w:t>
      </w:r>
      <w:r w:rsidRPr="00624101">
        <w:t xml:space="preserve">N </w:t>
      </w:r>
      <w:proofErr w:type="spellStart"/>
      <w:r w:rsidRPr="00624101">
        <w:t>gonorrhoeae</w:t>
      </w:r>
      <w:proofErr w:type="spellEnd"/>
      <w:r>
        <w:t xml:space="preserve">, </w:t>
      </w:r>
      <w:r w:rsidRPr="00D044AB">
        <w:t xml:space="preserve"> Trichomonas </w:t>
      </w:r>
      <w:proofErr w:type="spellStart"/>
      <w:r w:rsidRPr="00D044AB">
        <w:t>vaginalis</w:t>
      </w:r>
      <w:proofErr w:type="spellEnd"/>
      <w:r w:rsidRPr="00D044AB">
        <w:t xml:space="preserve">, </w:t>
      </w:r>
      <w:commentRangeStart w:id="19"/>
      <w:proofErr w:type="spellStart"/>
      <w:r w:rsidRPr="00D044AB">
        <w:t>Ureaplasma</w:t>
      </w:r>
      <w:commentRangeEnd w:id="19"/>
      <w:proofErr w:type="spellEnd"/>
      <w:r>
        <w:rPr>
          <w:rStyle w:val="CommentReference"/>
        </w:rPr>
        <w:commentReference w:id="19"/>
      </w:r>
      <w:r w:rsidRPr="00D044AB">
        <w:t xml:space="preserve"> </w:t>
      </w:r>
      <w:proofErr w:type="spellStart"/>
      <w:r w:rsidRPr="00D044AB">
        <w:t>urealyticum+Ureaplasma</w:t>
      </w:r>
      <w:proofErr w:type="spellEnd"/>
      <w:r>
        <w:t>, &lt;HPV high risk&gt;, &lt;</w:t>
      </w:r>
      <w:r w:rsidR="000559A0">
        <w:t xml:space="preserve"> HPV </w:t>
      </w:r>
      <w:r w:rsidR="00D80238">
        <w:t>probably high</w:t>
      </w:r>
      <w:r w:rsidR="000559A0">
        <w:t xml:space="preserve"> risk&gt;, &lt;HPV low risk&gt;</w:t>
      </w:r>
      <w:r w:rsidR="00D80238">
        <w:t>, &lt;HPV indeterminate risk&gt;</w:t>
      </w:r>
    </w:p>
    <w:p w14:paraId="0DF7745D" w14:textId="77777777" w:rsidR="000559A0" w:rsidRPr="000559A0" w:rsidRDefault="000559A0" w:rsidP="00E13DFF">
      <w:pPr>
        <w:pStyle w:val="ListParagraph"/>
        <w:numPr>
          <w:ilvl w:val="1"/>
          <w:numId w:val="10"/>
        </w:numPr>
        <w:rPr>
          <w:b/>
        </w:rPr>
      </w:pPr>
      <w:commentRangeStart w:id="20"/>
      <w:r>
        <w:rPr>
          <w:u w:val="single"/>
        </w:rPr>
        <w:t>HPV high risk</w:t>
      </w:r>
      <w:r w:rsidR="00E13DFF">
        <w:t xml:space="preserve">: E6 + E7, 16, 18, 31, 33, 35, 39, 45, 51, 52, 56, 58, </w:t>
      </w:r>
      <w:r w:rsidR="00E13DFF" w:rsidRPr="00E13DFF">
        <w:t>66</w:t>
      </w:r>
      <w:r w:rsidR="00E13DFF">
        <w:t>, 68</w:t>
      </w:r>
    </w:p>
    <w:p w14:paraId="6937C6CF" w14:textId="77777777" w:rsidR="000559A0" w:rsidRPr="000559A0" w:rsidRDefault="000559A0" w:rsidP="000559A0">
      <w:pPr>
        <w:pStyle w:val="ListParagraph"/>
        <w:numPr>
          <w:ilvl w:val="1"/>
          <w:numId w:val="10"/>
        </w:numPr>
        <w:rPr>
          <w:b/>
        </w:rPr>
      </w:pPr>
      <w:r>
        <w:rPr>
          <w:u w:val="single"/>
        </w:rPr>
        <w:t xml:space="preserve">HPV </w:t>
      </w:r>
      <w:r w:rsidR="00E13DFF">
        <w:rPr>
          <w:u w:val="single"/>
        </w:rPr>
        <w:t>probable high risk</w:t>
      </w:r>
      <w:r w:rsidR="00E13DFF" w:rsidRPr="00E13DFF">
        <w:t>:</w:t>
      </w:r>
      <w:r w:rsidR="00E13DFF">
        <w:t xml:space="preserve"> 26, 73, 82</w:t>
      </w:r>
    </w:p>
    <w:p w14:paraId="1BD2E7CA" w14:textId="77777777" w:rsidR="000559A0" w:rsidRPr="00E13DFF" w:rsidRDefault="000559A0" w:rsidP="000559A0">
      <w:pPr>
        <w:pStyle w:val="ListParagraph"/>
        <w:numPr>
          <w:ilvl w:val="1"/>
          <w:numId w:val="10"/>
        </w:numPr>
        <w:rPr>
          <w:b/>
        </w:rPr>
      </w:pPr>
      <w:r>
        <w:rPr>
          <w:u w:val="single"/>
        </w:rPr>
        <w:t>HPV low risk</w:t>
      </w:r>
      <w:r w:rsidR="00E13DFF">
        <w:t>: 6, 11</w:t>
      </w:r>
    </w:p>
    <w:p w14:paraId="0512FC24" w14:textId="77777777" w:rsidR="00E13DFF" w:rsidRPr="00CA28D2" w:rsidRDefault="00E13DFF" w:rsidP="000559A0">
      <w:pPr>
        <w:pStyle w:val="ListParagraph"/>
        <w:numPr>
          <w:ilvl w:val="1"/>
          <w:numId w:val="10"/>
        </w:numPr>
        <w:rPr>
          <w:b/>
        </w:rPr>
      </w:pPr>
      <w:r>
        <w:rPr>
          <w:u w:val="single"/>
        </w:rPr>
        <w:t>HPV indeterminate risk</w:t>
      </w:r>
      <w:r>
        <w:t>: 69</w:t>
      </w:r>
      <w:commentRangeEnd w:id="20"/>
      <w:r w:rsidR="0090490E">
        <w:rPr>
          <w:rStyle w:val="CommentReference"/>
        </w:rPr>
        <w:commentReference w:id="20"/>
      </w:r>
    </w:p>
    <w:p w14:paraId="445F96B1" w14:textId="77777777" w:rsidR="00CA28D2" w:rsidRDefault="00CA28D2" w:rsidP="00CA28D2">
      <w:r w:rsidRPr="00CA28D2">
        <w:rPr>
          <w:b/>
        </w:rPr>
        <w:t>*</w:t>
      </w:r>
      <w:r>
        <w:t xml:space="preserve">HIV not included because the specimens do not line up with the specimens of the others STD-causing </w:t>
      </w:r>
      <w:proofErr w:type="spellStart"/>
      <w:r w:rsidR="00CB69DA">
        <w:t>organizms</w:t>
      </w:r>
      <w:proofErr w:type="spellEnd"/>
      <w:r>
        <w:t xml:space="preserve"> </w:t>
      </w:r>
    </w:p>
    <w:p w14:paraId="2224E52F" w14:textId="77777777" w:rsidR="00B239B0" w:rsidRPr="00B27A1C" w:rsidRDefault="00B27A1C" w:rsidP="00763C16">
      <w:pPr>
        <w:spacing w:after="0" w:line="240" w:lineRule="auto"/>
        <w:rPr>
          <w:b/>
        </w:rPr>
      </w:pPr>
      <w:r w:rsidRPr="00B27A1C">
        <w:rPr>
          <w:b/>
        </w:rPr>
        <w:t>MICRO</w:t>
      </w:r>
      <w:r w:rsidR="00B239B0" w:rsidRPr="00B27A1C">
        <w:rPr>
          <w:b/>
        </w:rPr>
        <w:t xml:space="preserve"> Property </w:t>
      </w:r>
    </w:p>
    <w:p w14:paraId="7C791097" w14:textId="77777777" w:rsidR="00B239B0" w:rsidRDefault="00B239B0" w:rsidP="00763C16">
      <w:pPr>
        <w:pStyle w:val="ListParagraph"/>
        <w:numPr>
          <w:ilvl w:val="0"/>
          <w:numId w:val="11"/>
        </w:numPr>
        <w:spacing w:after="0" w:line="240" w:lineRule="auto"/>
      </w:pPr>
      <w:proofErr w:type="spellStart"/>
      <w:r w:rsidRPr="00116E5C">
        <w:rPr>
          <w:u w:val="single"/>
        </w:rPr>
        <w:t>PrACncTitr</w:t>
      </w:r>
      <w:proofErr w:type="spellEnd"/>
      <w:r>
        <w:t xml:space="preserve"> </w:t>
      </w:r>
      <w:r w:rsidR="00B75C77">
        <w:t>:</w:t>
      </w:r>
      <w:r>
        <w:t xml:space="preserve"> </w:t>
      </w:r>
      <w:proofErr w:type="spellStart"/>
      <w:r>
        <w:t>PrThr</w:t>
      </w:r>
      <w:proofErr w:type="spellEnd"/>
      <w:r>
        <w:t xml:space="preserve">, </w:t>
      </w:r>
      <w:proofErr w:type="spellStart"/>
      <w:r>
        <w:t>ACnc</w:t>
      </w:r>
      <w:proofErr w:type="spellEnd"/>
      <w:r>
        <w:t xml:space="preserve">, </w:t>
      </w:r>
      <w:proofErr w:type="spellStart"/>
      <w:r>
        <w:t>Titr</w:t>
      </w:r>
      <w:proofErr w:type="spellEnd"/>
    </w:p>
    <w:p w14:paraId="4B7E6CDD" w14:textId="77777777" w:rsidR="00B031F4" w:rsidRDefault="00B031F4" w:rsidP="00B031F4">
      <w:pPr>
        <w:spacing w:after="0" w:line="240" w:lineRule="auto"/>
      </w:pPr>
    </w:p>
    <w:p w14:paraId="4C232570" w14:textId="77777777" w:rsidR="00B156AE" w:rsidRDefault="00B27A1C" w:rsidP="00B156AE">
      <w:pPr>
        <w:spacing w:after="0" w:line="240" w:lineRule="auto"/>
      </w:pPr>
      <w:r>
        <w:rPr>
          <w:b/>
        </w:rPr>
        <w:t>MICRO</w:t>
      </w:r>
      <w:r w:rsidR="00B031F4">
        <w:rPr>
          <w:b/>
        </w:rPr>
        <w:t xml:space="preserve"> </w:t>
      </w:r>
      <w:r w:rsidR="00763C16">
        <w:rPr>
          <w:b/>
        </w:rPr>
        <w:t>Specimen</w:t>
      </w:r>
    </w:p>
    <w:p w14:paraId="7B601AA4" w14:textId="77777777" w:rsidR="00B156AE" w:rsidRDefault="00B156AE" w:rsidP="00E83477">
      <w:pPr>
        <w:pStyle w:val="ListParagraph"/>
        <w:numPr>
          <w:ilvl w:val="0"/>
          <w:numId w:val="11"/>
        </w:numPr>
        <w:spacing w:after="120" w:line="240" w:lineRule="auto"/>
        <w:contextualSpacing w:val="0"/>
      </w:pPr>
      <w:proofErr w:type="spellStart"/>
      <w:r w:rsidRPr="00B75C77">
        <w:rPr>
          <w:u w:val="single"/>
        </w:rPr>
        <w:t>Anorectral</w:t>
      </w:r>
      <w:proofErr w:type="spellEnd"/>
      <w:r w:rsidRPr="00B75C77">
        <w:rPr>
          <w:u w:val="single"/>
        </w:rPr>
        <w:t>-Genital-Urinary</w:t>
      </w:r>
      <w:r w:rsidR="00763C16">
        <w:t xml:space="preserve"> – The following are only grouped whe</w:t>
      </w:r>
      <w:r>
        <w:t xml:space="preserve">n the analyte is one of the STD-causing </w:t>
      </w:r>
      <w:r w:rsidR="00763C16">
        <w:t>organism</w:t>
      </w:r>
      <w:r>
        <w:t>s (</w:t>
      </w:r>
      <w:r w:rsidR="00763C16">
        <w:t xml:space="preserve">see Micro </w:t>
      </w:r>
      <w:r>
        <w:t>Analyte group for the definition)</w:t>
      </w:r>
    </w:p>
    <w:p w14:paraId="30EB076E" w14:textId="77777777" w:rsidR="00B156AE" w:rsidRDefault="00B156AE" w:rsidP="00E83477">
      <w:pPr>
        <w:pStyle w:val="ListParagraph"/>
        <w:numPr>
          <w:ilvl w:val="1"/>
          <w:numId w:val="11"/>
        </w:numPr>
        <w:spacing w:after="120" w:line="240" w:lineRule="auto"/>
        <w:contextualSpacing w:val="0"/>
      </w:pPr>
      <w:proofErr w:type="spellStart"/>
      <w:r w:rsidRPr="00B156AE">
        <w:rPr>
          <w:u w:val="single"/>
        </w:rPr>
        <w:t>AnalRectalStool</w:t>
      </w:r>
      <w:proofErr w:type="spellEnd"/>
      <w:r w:rsidRPr="00B156AE">
        <w:rPr>
          <w:u w:val="single"/>
        </w:rPr>
        <w:t xml:space="preserve"> </w:t>
      </w:r>
      <w:r w:rsidR="00B75C77">
        <w:t>:</w:t>
      </w:r>
      <w:r>
        <w:t xml:space="preserve"> Anal,</w:t>
      </w:r>
      <w:r w:rsidR="005D122C" w:rsidRPr="005D122C">
        <w:t xml:space="preserve"> </w:t>
      </w:r>
      <w:r w:rsidR="005D122C">
        <w:t xml:space="preserve">: </w:t>
      </w:r>
      <w:proofErr w:type="spellStart"/>
      <w:r w:rsidR="005D122C">
        <w:t>Anogenital</w:t>
      </w:r>
      <w:proofErr w:type="spellEnd"/>
      <w:r>
        <w:t xml:space="preserve"> Anorectal, Anorectal/Stool, Rectum, Stool  </w:t>
      </w:r>
    </w:p>
    <w:p w14:paraId="4388D88F" w14:textId="77777777" w:rsidR="00B156AE" w:rsidRDefault="00763C16" w:rsidP="00E83477">
      <w:pPr>
        <w:pStyle w:val="ListParagraph"/>
        <w:numPr>
          <w:ilvl w:val="1"/>
          <w:numId w:val="11"/>
        </w:numPr>
        <w:spacing w:after="120" w:line="240" w:lineRule="auto"/>
        <w:contextualSpacing w:val="0"/>
      </w:pPr>
      <w:r>
        <w:t>Genital,</w:t>
      </w:r>
      <w:r w:rsidR="005D122C">
        <w:t xml:space="preserve"> </w:t>
      </w:r>
      <w:r>
        <w:t xml:space="preserve"> Genital, Genital </w:t>
      </w:r>
      <w:proofErr w:type="spellStart"/>
      <w:r>
        <w:t>fld</w:t>
      </w:r>
      <w:proofErr w:type="spellEnd"/>
      <w:r>
        <w:t xml:space="preserve"> </w:t>
      </w:r>
    </w:p>
    <w:p w14:paraId="73E8B85E" w14:textId="77777777" w:rsidR="00B156AE" w:rsidRDefault="00763C16" w:rsidP="00E83477">
      <w:pPr>
        <w:pStyle w:val="ListParagraph"/>
        <w:numPr>
          <w:ilvl w:val="1"/>
          <w:numId w:val="11"/>
        </w:numPr>
        <w:spacing w:after="120" w:line="240" w:lineRule="auto"/>
        <w:contextualSpacing w:val="0"/>
      </w:pPr>
      <w:r>
        <w:t xml:space="preserve">Genital-Female </w:t>
      </w:r>
      <w:r w:rsidR="00B75C77">
        <w:t>:</w:t>
      </w:r>
      <w:r>
        <w:t xml:space="preserve"> Endometrium, Genital Lo</w:t>
      </w:r>
      <w:r w:rsidR="002E6632">
        <w:t xml:space="preserve">chia, </w:t>
      </w:r>
      <w:proofErr w:type="spellStart"/>
      <w:r w:rsidR="002E6632">
        <w:t>Vag</w:t>
      </w:r>
      <w:proofErr w:type="spellEnd"/>
      <w:r w:rsidR="002E6632">
        <w:t xml:space="preserve">, </w:t>
      </w:r>
      <w:proofErr w:type="spellStart"/>
      <w:r w:rsidR="002E6632">
        <w:t>Cvx</w:t>
      </w:r>
      <w:proofErr w:type="spellEnd"/>
      <w:r w:rsidR="002E6632">
        <w:t xml:space="preserve">, Genital mucus, </w:t>
      </w:r>
      <w:proofErr w:type="spellStart"/>
      <w:r>
        <w:t>Cvm</w:t>
      </w:r>
      <w:proofErr w:type="spellEnd"/>
      <w:r>
        <w:t xml:space="preserve">, </w:t>
      </w:r>
      <w:proofErr w:type="spellStart"/>
      <w:r>
        <w:t>Vag+Rectrum</w:t>
      </w:r>
      <w:proofErr w:type="spellEnd"/>
    </w:p>
    <w:p w14:paraId="41F5E6DC" w14:textId="77777777" w:rsidR="00B156AE" w:rsidRDefault="00B156AE" w:rsidP="00E83477">
      <w:pPr>
        <w:pStyle w:val="ListParagraph"/>
        <w:numPr>
          <w:ilvl w:val="1"/>
          <w:numId w:val="11"/>
        </w:numPr>
        <w:spacing w:after="120" w:line="240" w:lineRule="auto"/>
        <w:contextualSpacing w:val="0"/>
      </w:pPr>
      <w:r>
        <w:t>Genital-Male:</w:t>
      </w:r>
      <w:r w:rsidR="00763C16">
        <w:t xml:space="preserve"> Penis, Prostatic fluid, Semen (qualify by STD)</w:t>
      </w:r>
    </w:p>
    <w:p w14:paraId="11A65161" w14:textId="77777777" w:rsidR="00146D7C" w:rsidRDefault="00B156AE" w:rsidP="00E83477">
      <w:pPr>
        <w:pStyle w:val="ListParagraph"/>
        <w:numPr>
          <w:ilvl w:val="1"/>
          <w:numId w:val="11"/>
        </w:numPr>
        <w:spacing w:after="120" w:line="240" w:lineRule="auto"/>
        <w:contextualSpacing w:val="0"/>
      </w:pPr>
      <w:proofErr w:type="spellStart"/>
      <w:r>
        <w:t>UrineUrethra</w:t>
      </w:r>
      <w:proofErr w:type="spellEnd"/>
      <w:r>
        <w:t>:</w:t>
      </w:r>
      <w:r w:rsidR="00E905EE">
        <w:t xml:space="preserve"> Urethra, Urine, Urine sediment</w:t>
      </w:r>
    </w:p>
    <w:p w14:paraId="348CA658" w14:textId="77777777" w:rsidR="00146D7C" w:rsidRDefault="00763C16" w:rsidP="00E83477">
      <w:pPr>
        <w:pStyle w:val="ListParagraph"/>
        <w:numPr>
          <w:ilvl w:val="0"/>
          <w:numId w:val="11"/>
        </w:numPr>
        <w:spacing w:after="120" w:line="240" w:lineRule="auto"/>
        <w:contextualSpacing w:val="0"/>
      </w:pPr>
      <w:proofErr w:type="spellStart"/>
      <w:r w:rsidRPr="00B75C77">
        <w:rPr>
          <w:u w:val="single"/>
        </w:rPr>
        <w:t>BodyFluid</w:t>
      </w:r>
      <w:proofErr w:type="spellEnd"/>
      <w:r>
        <w:t xml:space="preserve"> </w:t>
      </w:r>
      <w:r w:rsidR="00B75C77">
        <w:t>:</w:t>
      </w:r>
      <w:r>
        <w:t xml:space="preserve"> Body </w:t>
      </w:r>
      <w:proofErr w:type="spellStart"/>
      <w:r>
        <w:t>fld</w:t>
      </w:r>
      <w:proofErr w:type="spellEnd"/>
      <w:r>
        <w:t xml:space="preserve">, </w:t>
      </w:r>
      <w:proofErr w:type="spellStart"/>
      <w:r>
        <w:t>XXX.body</w:t>
      </w:r>
      <w:proofErr w:type="spellEnd"/>
      <w:r>
        <w:t xml:space="preserve"> fluid</w:t>
      </w:r>
    </w:p>
    <w:p w14:paraId="12D648FA" w14:textId="77777777" w:rsidR="00F27EB0" w:rsidRDefault="00763C16" w:rsidP="00153FBC">
      <w:pPr>
        <w:pStyle w:val="ListParagraph"/>
        <w:numPr>
          <w:ilvl w:val="0"/>
          <w:numId w:val="11"/>
        </w:numPr>
        <w:spacing w:after="120" w:line="240" w:lineRule="auto"/>
        <w:contextualSpacing w:val="0"/>
      </w:pPr>
      <w:proofErr w:type="spellStart"/>
      <w:r w:rsidRPr="00F27EB0">
        <w:rPr>
          <w:u w:val="single"/>
        </w:rPr>
        <w:t>DuodGastricFld</w:t>
      </w:r>
      <w:proofErr w:type="spellEnd"/>
      <w:r>
        <w:t xml:space="preserve"> </w:t>
      </w:r>
      <w:r w:rsidR="00B75C77">
        <w:t>:</w:t>
      </w:r>
      <w:r>
        <w:t xml:space="preserve"> </w:t>
      </w:r>
      <w:r w:rsidR="00F27EB0">
        <w:t>See the Cross-Class specimen for the definition of this specimen group</w:t>
      </w:r>
    </w:p>
    <w:p w14:paraId="41BA4B7A" w14:textId="77777777" w:rsidR="00EC09F8" w:rsidRDefault="00763C16" w:rsidP="00153FBC">
      <w:pPr>
        <w:pStyle w:val="ListParagraph"/>
        <w:numPr>
          <w:ilvl w:val="0"/>
          <w:numId w:val="11"/>
        </w:numPr>
        <w:spacing w:after="120" w:line="240" w:lineRule="auto"/>
        <w:contextualSpacing w:val="0"/>
      </w:pPr>
      <w:proofErr w:type="spellStart"/>
      <w:r w:rsidRPr="00F27EB0">
        <w:rPr>
          <w:u w:val="single"/>
        </w:rPr>
        <w:t>EyeCorneaConjunctiva</w:t>
      </w:r>
      <w:proofErr w:type="spellEnd"/>
      <w:r>
        <w:t xml:space="preserve"> </w:t>
      </w:r>
      <w:r w:rsidR="00B75C77">
        <w:t>:</w:t>
      </w:r>
      <w:r>
        <w:t xml:space="preserve"> Eye, </w:t>
      </w:r>
      <w:proofErr w:type="spellStart"/>
      <w:r>
        <w:t>Crn</w:t>
      </w:r>
      <w:proofErr w:type="spellEnd"/>
      <w:r>
        <w:t xml:space="preserve">, </w:t>
      </w:r>
      <w:proofErr w:type="spellStart"/>
      <w:r>
        <w:t>Cnjt</w:t>
      </w:r>
      <w:proofErr w:type="spellEnd"/>
    </w:p>
    <w:p w14:paraId="22EE6B0D" w14:textId="77777777" w:rsidR="00EC09F8" w:rsidRDefault="00763C16" w:rsidP="00E83477">
      <w:pPr>
        <w:pStyle w:val="ListParagraph"/>
        <w:numPr>
          <w:ilvl w:val="0"/>
          <w:numId w:val="11"/>
        </w:numPr>
        <w:spacing w:after="120" w:line="240" w:lineRule="auto"/>
        <w:contextualSpacing w:val="0"/>
      </w:pPr>
      <w:r w:rsidRPr="00B75C77">
        <w:rPr>
          <w:u w:val="single"/>
        </w:rPr>
        <w:t>Intravascular - any</w:t>
      </w:r>
      <w:r>
        <w:t xml:space="preserve"> </w:t>
      </w:r>
      <w:r w:rsidR="00B75C77">
        <w:t>:</w:t>
      </w:r>
      <w:r>
        <w:t xml:space="preserve"> </w:t>
      </w:r>
      <w:r w:rsidR="004B0F9E">
        <w:t>See the Cross-Class specimen for the definition of this specimen group</w:t>
      </w:r>
    </w:p>
    <w:p w14:paraId="2F8DA27F" w14:textId="77777777" w:rsidR="00EC09F8" w:rsidRDefault="00B156AE" w:rsidP="00E83477">
      <w:pPr>
        <w:pStyle w:val="ListParagraph"/>
        <w:numPr>
          <w:ilvl w:val="0"/>
          <w:numId w:val="11"/>
        </w:numPr>
        <w:spacing w:after="120" w:line="240" w:lineRule="auto"/>
        <w:contextualSpacing w:val="0"/>
      </w:pPr>
      <w:r w:rsidRPr="00B75C77">
        <w:rPr>
          <w:u w:val="single"/>
        </w:rPr>
        <w:t>Intravascular-any</w:t>
      </w:r>
      <w:r w:rsidR="005D122C">
        <w:rPr>
          <w:u w:val="single"/>
        </w:rPr>
        <w:t>-</w:t>
      </w:r>
      <w:r w:rsidRPr="00B75C77">
        <w:rPr>
          <w:u w:val="single"/>
        </w:rPr>
        <w:t>BPU</w:t>
      </w:r>
      <w:r w:rsidRPr="005549EC">
        <w:t xml:space="preserve"> </w:t>
      </w:r>
      <w:r w:rsidR="00B75C77">
        <w:t>:</w:t>
      </w:r>
      <w:r>
        <w:t xml:space="preserve"> BPU, </w:t>
      </w:r>
      <w:proofErr w:type="spellStart"/>
      <w:r>
        <w:t>BPU.autologous</w:t>
      </w:r>
      <w:proofErr w:type="spellEnd"/>
      <w:r>
        <w:t xml:space="preserve">, </w:t>
      </w:r>
      <w:proofErr w:type="spellStart"/>
      <w:r>
        <w:t>SerPl^bpu</w:t>
      </w:r>
      <w:proofErr w:type="spellEnd"/>
    </w:p>
    <w:p w14:paraId="679FB4A1" w14:textId="77777777" w:rsidR="00EC09F8" w:rsidRDefault="00B156AE" w:rsidP="00E83477">
      <w:pPr>
        <w:pStyle w:val="ListParagraph"/>
        <w:numPr>
          <w:ilvl w:val="0"/>
          <w:numId w:val="11"/>
        </w:numPr>
        <w:spacing w:after="120" w:line="240" w:lineRule="auto"/>
        <w:contextualSpacing w:val="0"/>
      </w:pPr>
      <w:r w:rsidRPr="00B75C77">
        <w:rPr>
          <w:u w:val="single"/>
        </w:rPr>
        <w:t>Intravascular-any</w:t>
      </w:r>
      <w:r w:rsidR="005D122C">
        <w:rPr>
          <w:u w:val="single"/>
        </w:rPr>
        <w:t>-</w:t>
      </w:r>
      <w:r w:rsidRPr="00B75C77">
        <w:rPr>
          <w:u w:val="single"/>
        </w:rPr>
        <w:t>donor</w:t>
      </w:r>
      <w:r w:rsidRPr="005549EC">
        <w:t xml:space="preserve"> </w:t>
      </w:r>
      <w:r w:rsidR="00B75C77">
        <w:t>:</w:t>
      </w:r>
      <w:r>
        <w:t xml:space="preserve"> </w:t>
      </w:r>
      <w:proofErr w:type="spellStart"/>
      <w:r>
        <w:t>Bld^donor</w:t>
      </w:r>
      <w:proofErr w:type="spellEnd"/>
      <w:r>
        <w:t xml:space="preserve">, </w:t>
      </w:r>
      <w:proofErr w:type="spellStart"/>
      <w:r>
        <w:t>Bone^donor</w:t>
      </w:r>
      <w:proofErr w:type="spellEnd"/>
      <w:r>
        <w:t xml:space="preserve">, </w:t>
      </w:r>
      <w:proofErr w:type="spellStart"/>
      <w:r>
        <w:t>Plas^donor</w:t>
      </w:r>
      <w:proofErr w:type="spellEnd"/>
      <w:r>
        <w:t xml:space="preserve">, </w:t>
      </w:r>
      <w:proofErr w:type="spellStart"/>
      <w:r>
        <w:t>Ser</w:t>
      </w:r>
      <w:proofErr w:type="spellEnd"/>
      <w:r>
        <w:t>/</w:t>
      </w:r>
      <w:proofErr w:type="spellStart"/>
      <w:r>
        <w:t>Plas^donor</w:t>
      </w:r>
      <w:proofErr w:type="spellEnd"/>
      <w:r>
        <w:t xml:space="preserve">, , </w:t>
      </w:r>
      <w:proofErr w:type="spellStart"/>
      <w:r>
        <w:t>Ser^donor</w:t>
      </w:r>
      <w:proofErr w:type="spellEnd"/>
      <w:r>
        <w:t>,</w:t>
      </w:r>
    </w:p>
    <w:p w14:paraId="74E1842A" w14:textId="77777777" w:rsidR="00A45CDF" w:rsidRDefault="00B156AE" w:rsidP="00E83477">
      <w:pPr>
        <w:pStyle w:val="ListParagraph"/>
        <w:numPr>
          <w:ilvl w:val="0"/>
          <w:numId w:val="11"/>
        </w:numPr>
        <w:spacing w:after="120" w:line="240" w:lineRule="auto"/>
        <w:contextualSpacing w:val="0"/>
      </w:pPr>
      <w:proofErr w:type="spellStart"/>
      <w:r w:rsidRPr="00B75C77">
        <w:rPr>
          <w:u w:val="single"/>
        </w:rPr>
        <w:t>IntravascularLine</w:t>
      </w:r>
      <w:proofErr w:type="spellEnd"/>
      <w:r w:rsidR="00B75C77">
        <w:t>:</w:t>
      </w:r>
      <w:r>
        <w:t xml:space="preserve"> </w:t>
      </w:r>
      <w:r w:rsidRPr="007804FC">
        <w:t>Catheter tip</w:t>
      </w:r>
      <w:r>
        <w:t>, Line</w:t>
      </w:r>
    </w:p>
    <w:p w14:paraId="0A982CE2" w14:textId="77777777" w:rsidR="00A45CDF" w:rsidRDefault="00B75C77" w:rsidP="00E83477">
      <w:pPr>
        <w:pStyle w:val="ListParagraph"/>
        <w:numPr>
          <w:ilvl w:val="0"/>
          <w:numId w:val="11"/>
        </w:numPr>
        <w:spacing w:after="120" w:line="240" w:lineRule="auto"/>
        <w:contextualSpacing w:val="0"/>
      </w:pPr>
      <w:proofErr w:type="spellStart"/>
      <w:r w:rsidRPr="00B75C77">
        <w:rPr>
          <w:u w:val="single"/>
        </w:rPr>
        <w:t>LungTissue</w:t>
      </w:r>
      <w:proofErr w:type="spellEnd"/>
      <w:r>
        <w:t>:</w:t>
      </w:r>
      <w:r w:rsidR="00B156AE">
        <w:t xml:space="preserve"> Lung, Lung </w:t>
      </w:r>
      <w:proofErr w:type="spellStart"/>
      <w:r w:rsidR="00B156AE">
        <w:t>tiss</w:t>
      </w:r>
      <w:proofErr w:type="spellEnd"/>
    </w:p>
    <w:p w14:paraId="0AFE83B1" w14:textId="77777777" w:rsidR="00A45CDF" w:rsidRDefault="00B156AE" w:rsidP="00E83477">
      <w:pPr>
        <w:pStyle w:val="ListParagraph"/>
        <w:numPr>
          <w:ilvl w:val="0"/>
          <w:numId w:val="6"/>
        </w:numPr>
        <w:spacing w:after="120" w:line="240" w:lineRule="auto"/>
        <w:contextualSpacing w:val="0"/>
      </w:pPr>
      <w:proofErr w:type="spellStart"/>
      <w:r w:rsidRPr="00B75C77">
        <w:rPr>
          <w:u w:val="single"/>
        </w:rPr>
        <w:t>OcularVitr</w:t>
      </w:r>
      <w:proofErr w:type="spellEnd"/>
      <w:r w:rsidRPr="00B75C77">
        <w:rPr>
          <w:u w:val="single"/>
        </w:rPr>
        <w:t xml:space="preserve"> </w:t>
      </w:r>
      <w:proofErr w:type="spellStart"/>
      <w:r w:rsidRPr="00B75C77">
        <w:rPr>
          <w:u w:val="single"/>
        </w:rPr>
        <w:t>fld</w:t>
      </w:r>
      <w:proofErr w:type="spellEnd"/>
      <w:r>
        <w:t xml:space="preserve">: </w:t>
      </w:r>
      <w:r w:rsidR="002620DA">
        <w:t>See the Cross-Class specimen for the definition of this specimen group</w:t>
      </w:r>
    </w:p>
    <w:p w14:paraId="610EC982" w14:textId="77777777" w:rsidR="00A45CDF" w:rsidRDefault="00B75C77" w:rsidP="00E83477">
      <w:pPr>
        <w:pStyle w:val="ListParagraph"/>
        <w:numPr>
          <w:ilvl w:val="0"/>
          <w:numId w:val="6"/>
        </w:numPr>
        <w:spacing w:after="120" w:line="240" w:lineRule="auto"/>
        <w:contextualSpacing w:val="0"/>
      </w:pPr>
      <w:proofErr w:type="spellStart"/>
      <w:r w:rsidRPr="00B75C77">
        <w:rPr>
          <w:u w:val="single"/>
        </w:rPr>
        <w:t>Resp</w:t>
      </w:r>
      <w:proofErr w:type="spellEnd"/>
      <w:r>
        <w:t>:</w:t>
      </w:r>
      <w:r w:rsidR="00B156AE">
        <w:t xml:space="preserve"> Respiratory, Sputum</w:t>
      </w:r>
    </w:p>
    <w:p w14:paraId="0F556083" w14:textId="77777777" w:rsidR="00A45CDF" w:rsidRDefault="00B156AE" w:rsidP="00E83477">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-Lower</w:t>
      </w:r>
      <w:r w:rsidR="00B75C77">
        <w:t>:</w:t>
      </w:r>
      <w:r>
        <w:t xml:space="preserve"> BAL, Bronchial, Bronchial brush, </w:t>
      </w:r>
      <w:proofErr w:type="spellStart"/>
      <w:r>
        <w:t>Respiratory.lower</w:t>
      </w:r>
      <w:proofErr w:type="spellEnd"/>
      <w:r>
        <w:t xml:space="preserve">, </w:t>
      </w:r>
      <w:proofErr w:type="spellStart"/>
      <w:r>
        <w:t>Sptt</w:t>
      </w:r>
      <w:proofErr w:type="spellEnd"/>
      <w:r>
        <w:t>, Sputum/Bronchial</w:t>
      </w:r>
    </w:p>
    <w:p w14:paraId="596444B9" w14:textId="77777777" w:rsidR="00A45CDF" w:rsidRDefault="00B156AE" w:rsidP="00E83477">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-Upper</w:t>
      </w:r>
      <w:r w:rsidR="00B75C77">
        <w:t>:</w:t>
      </w:r>
      <w:r>
        <w:t xml:space="preserve"> Nose, </w:t>
      </w:r>
      <w:proofErr w:type="spellStart"/>
      <w:r>
        <w:t>Nph</w:t>
      </w:r>
      <w:proofErr w:type="spellEnd"/>
      <w:r>
        <w:t xml:space="preserve">, Pharynx, </w:t>
      </w:r>
      <w:proofErr w:type="spellStart"/>
      <w:r>
        <w:t>Respiratory.upper</w:t>
      </w:r>
      <w:proofErr w:type="spellEnd"/>
      <w:r>
        <w:t xml:space="preserve">, </w:t>
      </w:r>
      <w:proofErr w:type="spellStart"/>
      <w:r>
        <w:t>Thrt</w:t>
      </w:r>
      <w:proofErr w:type="spellEnd"/>
    </w:p>
    <w:p w14:paraId="76AD63D1" w14:textId="77777777" w:rsidR="00A45CDF" w:rsidRDefault="00B75C77" w:rsidP="00E83477">
      <w:pPr>
        <w:pStyle w:val="ListParagraph"/>
        <w:numPr>
          <w:ilvl w:val="0"/>
          <w:numId w:val="6"/>
        </w:numPr>
        <w:spacing w:after="120" w:line="240" w:lineRule="auto"/>
        <w:contextualSpacing w:val="0"/>
      </w:pPr>
      <w:proofErr w:type="spellStart"/>
      <w:r w:rsidRPr="00B75C77">
        <w:rPr>
          <w:u w:val="single"/>
        </w:rPr>
        <w:t>SmallLargeIntestineBx</w:t>
      </w:r>
      <w:proofErr w:type="spellEnd"/>
      <w:r>
        <w:t>:</w:t>
      </w:r>
      <w:r w:rsidR="00B156AE">
        <w:t xml:space="preserve"> TGLI/TSMI, TSMI</w:t>
      </w:r>
    </w:p>
    <w:p w14:paraId="74DB375E" w14:textId="77777777" w:rsidR="00A45CDF" w:rsidRDefault="00B75C77" w:rsidP="00E83477">
      <w:pPr>
        <w:pStyle w:val="ListParagraph"/>
        <w:numPr>
          <w:ilvl w:val="0"/>
          <w:numId w:val="6"/>
        </w:numPr>
        <w:spacing w:after="120" w:line="240" w:lineRule="auto"/>
        <w:contextualSpacing w:val="0"/>
      </w:pPr>
      <w:r w:rsidRPr="00B75C77">
        <w:rPr>
          <w:u w:val="single"/>
        </w:rPr>
        <w:t>Tissue</w:t>
      </w:r>
      <w:r>
        <w:t>:</w:t>
      </w:r>
      <w:r w:rsidR="00B156AE">
        <w:t xml:space="preserve"> Tissue, </w:t>
      </w:r>
      <w:proofErr w:type="spellStart"/>
      <w:r w:rsidR="00B156AE">
        <w:t>XXX.tissue</w:t>
      </w:r>
      <w:proofErr w:type="spellEnd"/>
    </w:p>
    <w:p w14:paraId="18E80777" w14:textId="77777777" w:rsidR="00A45CDF" w:rsidRDefault="00B156AE" w:rsidP="00E83477">
      <w:pPr>
        <w:pStyle w:val="ListParagraph"/>
        <w:numPr>
          <w:ilvl w:val="0"/>
          <w:numId w:val="6"/>
        </w:numPr>
        <w:spacing w:after="120" w:line="240" w:lineRule="auto"/>
        <w:contextualSpacing w:val="0"/>
      </w:pPr>
      <w:proofErr w:type="spellStart"/>
      <w:r w:rsidRPr="00B75C77">
        <w:rPr>
          <w:u w:val="single"/>
        </w:rPr>
        <w:t>TubesDrains</w:t>
      </w:r>
      <w:proofErr w:type="spellEnd"/>
      <w:r w:rsidR="00B75C77">
        <w:t>:</w:t>
      </w:r>
      <w:r>
        <w:t xml:space="preserve"> </w:t>
      </w:r>
      <w:r w:rsidRPr="007804FC">
        <w:t>Cannula specimen</w:t>
      </w:r>
      <w:r>
        <w:t>, Drain</w:t>
      </w:r>
    </w:p>
    <w:p w14:paraId="18730C84" w14:textId="77777777" w:rsidR="00B156AE" w:rsidRDefault="00B156AE" w:rsidP="00E83477">
      <w:pPr>
        <w:pStyle w:val="ListParagraph"/>
        <w:numPr>
          <w:ilvl w:val="0"/>
          <w:numId w:val="6"/>
        </w:numPr>
        <w:spacing w:after="120" w:line="240" w:lineRule="auto"/>
        <w:contextualSpacing w:val="0"/>
      </w:pPr>
      <w:proofErr w:type="spellStart"/>
      <w:r w:rsidRPr="00B75C77">
        <w:rPr>
          <w:u w:val="single"/>
        </w:rPr>
        <w:t>WoundUlcer</w:t>
      </w:r>
      <w:proofErr w:type="spellEnd"/>
      <w:r w:rsidR="00B75C77">
        <w:t>:</w:t>
      </w:r>
      <w:r>
        <w:t xml:space="preserve"> Wound, </w:t>
      </w:r>
      <w:proofErr w:type="spellStart"/>
      <w:r>
        <w:t>Wound.deep</w:t>
      </w:r>
      <w:proofErr w:type="spellEnd"/>
      <w:r>
        <w:t xml:space="preserve">, </w:t>
      </w:r>
      <w:proofErr w:type="spellStart"/>
      <w:r>
        <w:t>Wound.shlw</w:t>
      </w:r>
      <w:proofErr w:type="spellEnd"/>
      <w:r>
        <w:t xml:space="preserve">, </w:t>
      </w:r>
      <w:proofErr w:type="spellStart"/>
      <w:r>
        <w:t>Ulc</w:t>
      </w:r>
      <w:proofErr w:type="spellEnd"/>
    </w:p>
    <w:p w14:paraId="10B3E4D8" w14:textId="77777777" w:rsidR="00B031F4" w:rsidRDefault="00B031F4" w:rsidP="00A45CDF">
      <w:pPr>
        <w:pStyle w:val="ListParagraph"/>
        <w:ind w:left="360"/>
      </w:pPr>
    </w:p>
    <w:p w14:paraId="605EF17B" w14:textId="77777777" w:rsidR="00B239B0" w:rsidRPr="00CB0989" w:rsidRDefault="00B27A1C" w:rsidP="00CB0989">
      <w:pPr>
        <w:spacing w:after="0" w:line="240" w:lineRule="auto"/>
      </w:pPr>
      <w:r>
        <w:rPr>
          <w:b/>
        </w:rPr>
        <w:t>MICRO Method</w:t>
      </w:r>
      <w:r w:rsidR="00CB0989">
        <w:rPr>
          <w:b/>
        </w:rPr>
        <w:t xml:space="preserve">: </w:t>
      </w:r>
      <w:r w:rsidR="00CB0989">
        <w:t>For the method, we grouped stains together based on their clinical use. Please see the table for the full list of stains underneath the grouper.</w:t>
      </w:r>
    </w:p>
    <w:p w14:paraId="3562F2AC" w14:textId="77777777" w:rsidR="00B27A1C" w:rsidRDefault="00C419E6" w:rsidP="00C419E6">
      <w:pPr>
        <w:pStyle w:val="ListParagraph"/>
        <w:numPr>
          <w:ilvl w:val="0"/>
          <w:numId w:val="14"/>
        </w:numPr>
        <w:spacing w:after="120" w:line="240" w:lineRule="auto"/>
        <w:contextualSpacing w:val="0"/>
      </w:pPr>
      <w:r w:rsidRPr="00116E5C">
        <w:rPr>
          <w:u w:val="single"/>
        </w:rPr>
        <w:t>Aerobic</w:t>
      </w:r>
      <w:r w:rsidR="00B27A1C" w:rsidRPr="00116E5C">
        <w:rPr>
          <w:u w:val="single"/>
        </w:rPr>
        <w:t xml:space="preserve"> cult</w:t>
      </w:r>
      <w:r w:rsidR="00B27A1C">
        <w:t xml:space="preserve">: Aerobic culture, </w:t>
      </w:r>
      <w:r w:rsidR="00B27A1C" w:rsidRPr="002242F8">
        <w:t xml:space="preserve">Aerobic culture 25 </w:t>
      </w:r>
      <w:proofErr w:type="spellStart"/>
      <w:r w:rsidR="00B27A1C" w:rsidRPr="002242F8">
        <w:t>deg</w:t>
      </w:r>
      <w:proofErr w:type="spellEnd"/>
      <w:r w:rsidR="00B27A1C" w:rsidRPr="002242F8">
        <w:t xml:space="preserve"> C incubation</w:t>
      </w:r>
    </w:p>
    <w:p w14:paraId="3004750C" w14:textId="77777777" w:rsidR="00B27A1C" w:rsidRDefault="00B27A1C" w:rsidP="00C419E6">
      <w:pPr>
        <w:pStyle w:val="ListParagraph"/>
        <w:numPr>
          <w:ilvl w:val="0"/>
          <w:numId w:val="14"/>
        </w:numPr>
        <w:spacing w:after="120" w:line="240" w:lineRule="auto"/>
        <w:contextualSpacing w:val="0"/>
      </w:pPr>
      <w:r w:rsidRPr="00116E5C">
        <w:rPr>
          <w:u w:val="single"/>
        </w:rPr>
        <w:t>AFB stains</w:t>
      </w:r>
      <w:r>
        <w:t xml:space="preserve"> – </w:t>
      </w:r>
      <w:proofErr w:type="gramStart"/>
      <w:r>
        <w:t>Acid fast</w:t>
      </w:r>
      <w:proofErr w:type="gramEnd"/>
      <w:r>
        <w:t xml:space="preserve"> stain, Acid fast stain, Acid fast </w:t>
      </w:r>
      <w:proofErr w:type="spellStart"/>
      <w:r>
        <w:t>stain.Kinyoun</w:t>
      </w:r>
      <w:proofErr w:type="spellEnd"/>
      <w:r>
        <w:t xml:space="preserve">, Acid fast </w:t>
      </w:r>
      <w:proofErr w:type="spellStart"/>
      <w:r>
        <w:t>stain.Kinyoun</w:t>
      </w:r>
      <w:proofErr w:type="spellEnd"/>
      <w:r>
        <w:t xml:space="preserve"> modified, Acid fast stain. </w:t>
      </w:r>
      <w:proofErr w:type="spellStart"/>
      <w:r>
        <w:t>Ziehl-Neelsen</w:t>
      </w:r>
      <w:proofErr w:type="spellEnd"/>
      <w:r>
        <w:t xml:space="preserve">, </w:t>
      </w:r>
      <w:proofErr w:type="spellStart"/>
      <w:r w:rsidRPr="005D4AD8">
        <w:t>Carbol-fuchsin</w:t>
      </w:r>
      <w:proofErr w:type="spellEnd"/>
      <w:r w:rsidRPr="005D4AD8">
        <w:t xml:space="preserve"> stain</w:t>
      </w:r>
      <w:r>
        <w:t xml:space="preserve">, </w:t>
      </w:r>
      <w:proofErr w:type="spellStart"/>
      <w:r>
        <w:t>Kinyoun</w:t>
      </w:r>
      <w:proofErr w:type="spellEnd"/>
      <w:r>
        <w:t xml:space="preserve"> stain, Night blue stain, </w:t>
      </w:r>
      <w:proofErr w:type="spellStart"/>
      <w:r>
        <w:t>Rhodamine</w:t>
      </w:r>
      <w:proofErr w:type="spellEnd"/>
      <w:r>
        <w:t xml:space="preserve"> stain, </w:t>
      </w:r>
      <w:proofErr w:type="spellStart"/>
      <w:r w:rsidRPr="005D4AD8">
        <w:t>Rhodamine-auramine</w:t>
      </w:r>
      <w:proofErr w:type="spellEnd"/>
      <w:r w:rsidRPr="005D4AD8">
        <w:t xml:space="preserve"> </w:t>
      </w:r>
      <w:proofErr w:type="spellStart"/>
      <w:r w:rsidRPr="005D4AD8">
        <w:t>fluorochrome</w:t>
      </w:r>
      <w:proofErr w:type="spellEnd"/>
      <w:r w:rsidRPr="005D4AD8">
        <w:t xml:space="preserve"> stain</w:t>
      </w:r>
      <w:r>
        <w:t xml:space="preserve">, Wade stain </w:t>
      </w:r>
    </w:p>
    <w:p w14:paraId="360B088E" w14:textId="77777777" w:rsidR="00A478C7" w:rsidRDefault="00B27A1C" w:rsidP="00C419E6">
      <w:pPr>
        <w:pStyle w:val="ListParagraph"/>
        <w:numPr>
          <w:ilvl w:val="0"/>
          <w:numId w:val="14"/>
        </w:numPr>
        <w:spacing w:after="120" w:line="240" w:lineRule="auto"/>
        <w:contextualSpacing w:val="0"/>
      </w:pPr>
      <w:proofErr w:type="spellStart"/>
      <w:r w:rsidRPr="00F860FF">
        <w:rPr>
          <w:u w:val="single"/>
        </w:rPr>
        <w:t>Aggl</w:t>
      </w:r>
      <w:proofErr w:type="spellEnd"/>
      <w:r w:rsidR="00F860FF">
        <w:t xml:space="preserve">: </w:t>
      </w:r>
      <w:proofErr w:type="spellStart"/>
      <w:r>
        <w:t>Aggl</w:t>
      </w:r>
      <w:proofErr w:type="spellEnd"/>
      <w:r>
        <w:t xml:space="preserve">, </w:t>
      </w:r>
      <w:proofErr w:type="spellStart"/>
      <w:r>
        <w:t>Aggl.rapid</w:t>
      </w:r>
      <w:proofErr w:type="spellEnd"/>
      <w:r>
        <w:t xml:space="preserve">, </w:t>
      </w:r>
      <w:proofErr w:type="spellStart"/>
      <w:r>
        <w:t>Aggl.micro</w:t>
      </w:r>
      <w:proofErr w:type="spellEnd"/>
      <w:r>
        <w:t>, HA, HAI, LA</w:t>
      </w:r>
      <w:r w:rsidR="00A478C7">
        <w:t xml:space="preserve">, Sheep cell </w:t>
      </w:r>
      <w:proofErr w:type="spellStart"/>
      <w:r w:rsidR="00A478C7">
        <w:t>aggl</w:t>
      </w:r>
      <w:proofErr w:type="spellEnd"/>
    </w:p>
    <w:p w14:paraId="6053F618" w14:textId="77777777" w:rsidR="00B27A1C" w:rsidRDefault="00B27A1C" w:rsidP="00C419E6">
      <w:pPr>
        <w:pStyle w:val="ListParagraph"/>
        <w:numPr>
          <w:ilvl w:val="0"/>
          <w:numId w:val="14"/>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 xml:space="preserve">Anaerobic culture 25 </w:t>
      </w:r>
      <w:proofErr w:type="spellStart"/>
      <w:r w:rsidRPr="002242F8">
        <w:t>deg</w:t>
      </w:r>
      <w:proofErr w:type="spellEnd"/>
      <w:r w:rsidRPr="002242F8">
        <w:t xml:space="preserve"> C incubation</w:t>
      </w:r>
    </w:p>
    <w:p w14:paraId="1014CDA4" w14:textId="77777777" w:rsidR="007C0648" w:rsidRDefault="00B27A1C" w:rsidP="00C419E6">
      <w:pPr>
        <w:pStyle w:val="ListParagraph"/>
        <w:numPr>
          <w:ilvl w:val="0"/>
          <w:numId w:val="14"/>
        </w:numPr>
        <w:spacing w:after="120" w:line="240" w:lineRule="auto"/>
        <w:contextualSpacing w:val="0"/>
      </w:pPr>
      <w:r w:rsidRPr="00F860FF">
        <w:rPr>
          <w:u w:val="single"/>
        </w:rPr>
        <w:t>Anthrax stain</w:t>
      </w:r>
      <w:r>
        <w:t xml:space="preserve">: </w:t>
      </w:r>
      <w:proofErr w:type="spellStart"/>
      <w:r w:rsidRPr="0083531B">
        <w:t>M'Fadyean</w:t>
      </w:r>
      <w:proofErr w:type="spellEnd"/>
      <w:r w:rsidRPr="0083531B">
        <w:t xml:space="preserve"> stain</w:t>
      </w:r>
      <w:r>
        <w:t xml:space="preserve"> </w:t>
      </w:r>
    </w:p>
    <w:p w14:paraId="0921B4AB" w14:textId="77777777" w:rsidR="00972BE4" w:rsidRDefault="00972BE4" w:rsidP="00972BE4">
      <w:pPr>
        <w:pStyle w:val="ListParagraph"/>
        <w:numPr>
          <w:ilvl w:val="1"/>
          <w:numId w:val="14"/>
        </w:numPr>
        <w:spacing w:after="120" w:line="240" w:lineRule="auto"/>
        <w:contextualSpacing w:val="0"/>
      </w:pPr>
      <w:r>
        <w:rPr>
          <w:u w:val="single"/>
        </w:rPr>
        <w:t>Comment</w:t>
      </w:r>
      <w:r>
        <w:t xml:space="preserve">: For information only </w:t>
      </w:r>
    </w:p>
    <w:p w14:paraId="6D1CBE6A" w14:textId="77777777" w:rsidR="00B27A1C" w:rsidRDefault="00B27A1C" w:rsidP="00C419E6">
      <w:pPr>
        <w:pStyle w:val="ListParagraph"/>
        <w:numPr>
          <w:ilvl w:val="0"/>
          <w:numId w:val="14"/>
        </w:numPr>
        <w:spacing w:after="120" w:line="240" w:lineRule="auto"/>
        <w:contextualSpacing w:val="0"/>
      </w:pPr>
      <w:r w:rsidRPr="00F860FF">
        <w:rPr>
          <w:u w:val="single"/>
        </w:rPr>
        <w:t>Blood film</w:t>
      </w:r>
      <w:r>
        <w:t>: Malaria smear</w:t>
      </w:r>
    </w:p>
    <w:p w14:paraId="02C1CE7D" w14:textId="77777777" w:rsidR="00B27A1C" w:rsidRDefault="00A805C0" w:rsidP="00C419E6">
      <w:pPr>
        <w:pStyle w:val="ListParagraph"/>
        <w:numPr>
          <w:ilvl w:val="0"/>
          <w:numId w:val="14"/>
        </w:numPr>
        <w:spacing w:after="120" w:line="240" w:lineRule="auto"/>
        <w:contextualSpacing w:val="0"/>
      </w:pPr>
      <w:r>
        <w:rPr>
          <w:u w:val="single"/>
        </w:rPr>
        <w:t>Blood film – Thick</w:t>
      </w:r>
      <w:r w:rsidR="00B27A1C" w:rsidRPr="00A805C0">
        <w:t>:</w:t>
      </w:r>
      <w:r w:rsidR="00B27A1C">
        <w:t xml:space="preserve"> Malaria thick smear, Thick film</w:t>
      </w:r>
    </w:p>
    <w:p w14:paraId="601B4D20" w14:textId="77777777" w:rsidR="00B27A1C" w:rsidRDefault="00A805C0" w:rsidP="00C419E6">
      <w:pPr>
        <w:pStyle w:val="ListParagraph"/>
        <w:numPr>
          <w:ilvl w:val="0"/>
          <w:numId w:val="14"/>
        </w:numPr>
        <w:spacing w:after="120" w:line="240" w:lineRule="auto"/>
        <w:contextualSpacing w:val="0"/>
      </w:pPr>
      <w:r>
        <w:rPr>
          <w:u w:val="single"/>
        </w:rPr>
        <w:t>Blood film – Thin</w:t>
      </w:r>
      <w:r w:rsidR="00B27A1C">
        <w:t>: Malaria thin smear, thin film</w:t>
      </w:r>
    </w:p>
    <w:p w14:paraId="126ABBEB" w14:textId="77777777" w:rsidR="00B27A1C" w:rsidRDefault="00B27A1C" w:rsidP="00C419E6">
      <w:pPr>
        <w:pStyle w:val="ListParagraph"/>
        <w:numPr>
          <w:ilvl w:val="0"/>
          <w:numId w:val="14"/>
        </w:numPr>
        <w:spacing w:after="120" w:line="240" w:lineRule="auto"/>
        <w:contextualSpacing w:val="0"/>
      </w:pPr>
      <w:r w:rsidRPr="009E08B8">
        <w:rPr>
          <w:u w:val="single"/>
        </w:rPr>
        <w:t>Chlamydia-Rickettsia stain</w:t>
      </w:r>
      <w:r>
        <w:t xml:space="preserve">: </w:t>
      </w:r>
      <w:proofErr w:type="spellStart"/>
      <w:r>
        <w:t>Macchiavello</w:t>
      </w:r>
      <w:proofErr w:type="spellEnd"/>
      <w:r>
        <w:t xml:space="preserve"> stain </w:t>
      </w:r>
    </w:p>
    <w:p w14:paraId="23B7D115" w14:textId="77777777" w:rsidR="00972BE4" w:rsidRDefault="00972BE4" w:rsidP="00972BE4">
      <w:pPr>
        <w:pStyle w:val="ListParagraph"/>
        <w:numPr>
          <w:ilvl w:val="1"/>
          <w:numId w:val="14"/>
        </w:numPr>
        <w:spacing w:after="120" w:line="240" w:lineRule="auto"/>
        <w:contextualSpacing w:val="0"/>
      </w:pPr>
      <w:r>
        <w:rPr>
          <w:u w:val="single"/>
        </w:rPr>
        <w:t>Comment</w:t>
      </w:r>
      <w:r>
        <w:t xml:space="preserve">: For information only </w:t>
      </w:r>
    </w:p>
    <w:p w14:paraId="5DDCDAA2" w14:textId="77777777" w:rsidR="00B27A1C" w:rsidRDefault="00B27A1C" w:rsidP="00C419E6">
      <w:pPr>
        <w:pStyle w:val="ListParagraph"/>
        <w:numPr>
          <w:ilvl w:val="0"/>
          <w:numId w:val="14"/>
        </w:numPr>
        <w:spacing w:after="120" w:line="240" w:lineRule="auto"/>
        <w:contextualSpacing w:val="0"/>
      </w:pPr>
      <w:r w:rsidRPr="009E08B8">
        <w:rPr>
          <w:u w:val="single"/>
        </w:rPr>
        <w:t xml:space="preserve">CSF gram negatives </w:t>
      </w:r>
      <w:proofErr w:type="gramStart"/>
      <w:r w:rsidRPr="009E08B8">
        <w:rPr>
          <w:u w:val="single"/>
        </w:rPr>
        <w:t>stain</w:t>
      </w:r>
      <w:r>
        <w:t>:</w:t>
      </w:r>
      <w:proofErr w:type="gramEnd"/>
      <w:r>
        <w:t xml:space="preserve"> Methylene blue stain. </w:t>
      </w:r>
      <w:proofErr w:type="spellStart"/>
      <w:r>
        <w:t>Loeffler</w:t>
      </w:r>
      <w:proofErr w:type="spellEnd"/>
      <w:r>
        <w:t xml:space="preserve">, </w:t>
      </w:r>
      <w:proofErr w:type="spellStart"/>
      <w:r>
        <w:t>Neisser</w:t>
      </w:r>
      <w:proofErr w:type="spellEnd"/>
      <w:r>
        <w:t xml:space="preserve"> stain</w:t>
      </w:r>
    </w:p>
    <w:p w14:paraId="7CBC680B" w14:textId="77777777" w:rsidR="00B27A1C" w:rsidRDefault="00B27A1C" w:rsidP="00C419E6">
      <w:pPr>
        <w:pStyle w:val="ListParagraph"/>
        <w:numPr>
          <w:ilvl w:val="0"/>
          <w:numId w:val="14"/>
        </w:numPr>
        <w:spacing w:after="120" w:line="240" w:lineRule="auto"/>
        <w:contextualSpacing w:val="0"/>
      </w:pPr>
      <w:r w:rsidRPr="009E08B8">
        <w:rPr>
          <w:u w:val="single"/>
        </w:rPr>
        <w:t>Cult</w:t>
      </w:r>
      <w:r w:rsidR="00B75C77">
        <w:t>:</w:t>
      </w:r>
      <w:r>
        <w:t xml:space="preserve"> </w:t>
      </w:r>
      <w:proofErr w:type="spellStart"/>
      <w:r>
        <w:t>Anaerobic+Aerobic</w:t>
      </w:r>
      <w:proofErr w:type="spellEnd"/>
      <w:r>
        <w:t xml:space="preserve"> Culture, Biopsy Culture, Culture, Culture @1:100, </w:t>
      </w:r>
      <w:proofErr w:type="spellStart"/>
      <w:r>
        <w:t>Culture.FDA</w:t>
      </w:r>
      <w:proofErr w:type="spellEnd"/>
      <w:r>
        <w:t xml:space="preserve"> method, </w:t>
      </w:r>
      <w:proofErr w:type="spellStart"/>
      <w:r>
        <w:t>Cytotoxin</w:t>
      </w:r>
      <w:proofErr w:type="spellEnd"/>
      <w:r>
        <w:t xml:space="preserve"> tissue culture assay, Intravascular line culture</w:t>
      </w:r>
      <w:r w:rsidR="00CC26CC">
        <w:t>, Organism specific culture</w:t>
      </w:r>
    </w:p>
    <w:p w14:paraId="62F05D1D" w14:textId="77777777" w:rsidR="00B27A1C" w:rsidRDefault="00B27A1C" w:rsidP="00C419E6">
      <w:pPr>
        <w:pStyle w:val="ListParagraph"/>
        <w:numPr>
          <w:ilvl w:val="0"/>
          <w:numId w:val="14"/>
        </w:numPr>
        <w:spacing w:after="120" w:line="240" w:lineRule="auto"/>
        <w:contextualSpacing w:val="0"/>
      </w:pPr>
      <w:r w:rsidRPr="00F73887">
        <w:rPr>
          <w:u w:val="single"/>
        </w:rPr>
        <w:t>Diphtheria</w:t>
      </w:r>
      <w:r>
        <w:t xml:space="preserve">: Alberts stain, Methylene blue </w:t>
      </w:r>
      <w:proofErr w:type="spellStart"/>
      <w:r>
        <w:t>stain.Loeffler</w:t>
      </w:r>
      <w:proofErr w:type="spellEnd"/>
      <w:r>
        <w:t xml:space="preserve">, </w:t>
      </w:r>
      <w:proofErr w:type="spellStart"/>
      <w:r>
        <w:t>Neisser</w:t>
      </w:r>
      <w:proofErr w:type="spellEnd"/>
      <w:r>
        <w:t xml:space="preserve"> stain</w:t>
      </w:r>
    </w:p>
    <w:p w14:paraId="3A3109C3" w14:textId="77777777" w:rsidR="00B27A1C" w:rsidRDefault="00B27A1C" w:rsidP="00C419E6">
      <w:pPr>
        <w:pStyle w:val="ListParagraph"/>
        <w:numPr>
          <w:ilvl w:val="0"/>
          <w:numId w:val="14"/>
        </w:numPr>
        <w:spacing w:after="120" w:line="240" w:lineRule="auto"/>
        <w:contextualSpacing w:val="0"/>
      </w:pPr>
      <w:proofErr w:type="spellStart"/>
      <w:r w:rsidRPr="00F73887">
        <w:rPr>
          <w:u w:val="single"/>
        </w:rPr>
        <w:t>Elph</w:t>
      </w:r>
      <w:proofErr w:type="spellEnd"/>
      <w:r>
        <w:t xml:space="preserve"> </w:t>
      </w:r>
      <w:r w:rsidR="00B75C77">
        <w:t>:</w:t>
      </w:r>
      <w:r>
        <w:t xml:space="preserve"> Electrophoresis, </w:t>
      </w:r>
      <w:proofErr w:type="spellStart"/>
      <w:r w:rsidRPr="009877B4">
        <w:t>Immunoelectrophoresis</w:t>
      </w:r>
      <w:proofErr w:type="spellEnd"/>
      <w:r>
        <w:t>, PAGE, PFGE</w:t>
      </w:r>
    </w:p>
    <w:p w14:paraId="06504AB8" w14:textId="77777777" w:rsidR="00B27A1C" w:rsidRDefault="00B27A1C" w:rsidP="00C419E6">
      <w:pPr>
        <w:pStyle w:val="ListParagraph"/>
        <w:numPr>
          <w:ilvl w:val="0"/>
          <w:numId w:val="14"/>
        </w:numPr>
        <w:spacing w:after="120" w:line="240" w:lineRule="auto"/>
        <w:contextualSpacing w:val="0"/>
      </w:pPr>
      <w:r w:rsidRPr="00F73887">
        <w:rPr>
          <w:u w:val="single"/>
        </w:rPr>
        <w:t>EM Virus stain</w:t>
      </w:r>
      <w:r>
        <w:t xml:space="preserve">: </w:t>
      </w:r>
      <w:proofErr w:type="spellStart"/>
      <w:r>
        <w:t>Microscopy.electron</w:t>
      </w:r>
      <w:proofErr w:type="spellEnd"/>
      <w:r>
        <w:t xml:space="preserve">, </w:t>
      </w:r>
      <w:proofErr w:type="spellStart"/>
      <w:r w:rsidRPr="00347E9D">
        <w:t>Microscopy.electron.negative</w:t>
      </w:r>
      <w:proofErr w:type="spellEnd"/>
      <w:r w:rsidRPr="00347E9D">
        <w:t xml:space="preserve"> stain</w:t>
      </w:r>
      <w:r>
        <w:t xml:space="preserve">, </w:t>
      </w:r>
      <w:proofErr w:type="spellStart"/>
      <w:r w:rsidRPr="00347E9D">
        <w:t>Microscopy.electron.</w:t>
      </w:r>
      <w:r>
        <w:t>thin</w:t>
      </w:r>
      <w:proofErr w:type="spellEnd"/>
      <w:r>
        <w:t xml:space="preserve"> section</w:t>
      </w:r>
    </w:p>
    <w:p w14:paraId="514F3641" w14:textId="77777777" w:rsidR="00B27A1C" w:rsidRDefault="00B27A1C" w:rsidP="00C419E6">
      <w:pPr>
        <w:pStyle w:val="ListParagraph"/>
        <w:numPr>
          <w:ilvl w:val="0"/>
          <w:numId w:val="14"/>
        </w:numPr>
        <w:spacing w:after="120" w:line="240" w:lineRule="auto"/>
        <w:contextualSpacing w:val="0"/>
      </w:pPr>
      <w:r w:rsidRPr="00F73887">
        <w:rPr>
          <w:u w:val="single"/>
        </w:rPr>
        <w:t>Endospore stain</w:t>
      </w:r>
      <w:r>
        <w:t>: Malachite green stain</w:t>
      </w:r>
    </w:p>
    <w:p w14:paraId="66E14B67" w14:textId="77777777" w:rsidR="00972BE4" w:rsidRDefault="00972BE4" w:rsidP="00972BE4">
      <w:pPr>
        <w:pStyle w:val="ListParagraph"/>
        <w:numPr>
          <w:ilvl w:val="1"/>
          <w:numId w:val="14"/>
        </w:numPr>
        <w:spacing w:after="120" w:line="240" w:lineRule="auto"/>
        <w:contextualSpacing w:val="0"/>
      </w:pPr>
      <w:r>
        <w:rPr>
          <w:u w:val="single"/>
        </w:rPr>
        <w:t>Comment</w:t>
      </w:r>
      <w:r>
        <w:t xml:space="preserve">: For information only </w:t>
      </w:r>
    </w:p>
    <w:p w14:paraId="6C16AEEB" w14:textId="77777777" w:rsidR="00B27A1C" w:rsidRDefault="00B27A1C" w:rsidP="00C419E6">
      <w:pPr>
        <w:pStyle w:val="ListParagraph"/>
        <w:numPr>
          <w:ilvl w:val="0"/>
          <w:numId w:val="14"/>
        </w:numPr>
        <w:spacing w:after="120" w:line="240" w:lineRule="auto"/>
        <w:contextualSpacing w:val="0"/>
      </w:pPr>
      <w:r w:rsidRPr="00F6135E">
        <w:rPr>
          <w:u w:val="single"/>
        </w:rPr>
        <w:t>Fungal stains</w:t>
      </w:r>
      <w:r>
        <w:t xml:space="preserve">: </w:t>
      </w:r>
      <w:proofErr w:type="spellStart"/>
      <w:r>
        <w:t>Calcofluor</w:t>
      </w:r>
      <w:proofErr w:type="spellEnd"/>
      <w:r>
        <w:t xml:space="preserve"> white preparation, Fungus stain</w:t>
      </w:r>
    </w:p>
    <w:p w14:paraId="3D415AEB" w14:textId="77777777" w:rsidR="00B27A1C" w:rsidRDefault="00B27A1C" w:rsidP="00C419E6">
      <w:pPr>
        <w:pStyle w:val="ListParagraph"/>
        <w:numPr>
          <w:ilvl w:val="0"/>
          <w:numId w:val="14"/>
        </w:numPr>
        <w:spacing w:after="120" w:line="240" w:lineRule="auto"/>
        <w:contextualSpacing w:val="0"/>
      </w:pPr>
      <w:r w:rsidRPr="00F6135E">
        <w:rPr>
          <w:u w:val="single"/>
        </w:rPr>
        <w:t xml:space="preserve">Giemsa or </w:t>
      </w:r>
      <w:proofErr w:type="spellStart"/>
      <w:r w:rsidRPr="00F6135E">
        <w:rPr>
          <w:u w:val="single"/>
        </w:rPr>
        <w:t>Acridine</w:t>
      </w:r>
      <w:proofErr w:type="spellEnd"/>
      <w:r w:rsidRPr="00F6135E">
        <w:rPr>
          <w:u w:val="single"/>
        </w:rPr>
        <w:t xml:space="preserve"> orange stains</w:t>
      </w:r>
      <w:r>
        <w:t xml:space="preserve">: </w:t>
      </w:r>
      <w:proofErr w:type="spellStart"/>
      <w:r w:rsidRPr="00347E9D">
        <w:t>Acridine</w:t>
      </w:r>
      <w:proofErr w:type="spellEnd"/>
      <w:r w:rsidRPr="00347E9D">
        <w:t xml:space="preserve"> orange </w:t>
      </w:r>
      <w:r>
        <w:t xml:space="preserve"> </w:t>
      </w:r>
      <w:r w:rsidRPr="00347E9D">
        <w:t xml:space="preserve"> Giemsa stain</w:t>
      </w:r>
      <w:r>
        <w:t xml:space="preserve">, </w:t>
      </w:r>
      <w:proofErr w:type="spellStart"/>
      <w:r w:rsidRPr="00347E9D">
        <w:t>Acridine</w:t>
      </w:r>
      <w:proofErr w:type="spellEnd"/>
      <w:r w:rsidRPr="00347E9D">
        <w:t xml:space="preserve"> orange </w:t>
      </w:r>
      <w:r>
        <w:t xml:space="preserve">stain, </w:t>
      </w:r>
      <w:r w:rsidRPr="00347E9D">
        <w:t>Giemsa stain</w:t>
      </w:r>
      <w:r>
        <w:t xml:space="preserve">, </w:t>
      </w:r>
      <w:r w:rsidRPr="00347E9D">
        <w:t>Giemsa stain</w:t>
      </w:r>
      <w:r>
        <w:t xml:space="preserve">.3 micron, </w:t>
      </w:r>
      <w:r w:rsidRPr="00347E9D">
        <w:t>Giemsa stain</w:t>
      </w:r>
      <w:r>
        <w:t>. May-</w:t>
      </w:r>
      <w:proofErr w:type="spellStart"/>
      <w:r>
        <w:t>Grunwald</w:t>
      </w:r>
      <w:proofErr w:type="spellEnd"/>
      <w:r>
        <w:t>, Modified Giemsa, Wright Giemsa stain</w:t>
      </w:r>
    </w:p>
    <w:p w14:paraId="0F49B26E" w14:textId="77777777" w:rsidR="00B27A1C" w:rsidRDefault="00B27A1C" w:rsidP="00C419E6">
      <w:pPr>
        <w:pStyle w:val="ListParagraph"/>
        <w:numPr>
          <w:ilvl w:val="0"/>
          <w:numId w:val="14"/>
        </w:numPr>
        <w:spacing w:after="120" w:line="240" w:lineRule="auto"/>
        <w:contextualSpacing w:val="0"/>
      </w:pPr>
      <w:r w:rsidRPr="00F6135E">
        <w:rPr>
          <w:u w:val="single"/>
        </w:rPr>
        <w:t>Gram stains</w:t>
      </w:r>
      <w:r>
        <w:t>: Crystal violet stain, Gram stain</w:t>
      </w:r>
    </w:p>
    <w:p w14:paraId="194EDD43" w14:textId="77777777" w:rsidR="00B27A1C" w:rsidRDefault="00B27A1C" w:rsidP="00C419E6">
      <w:pPr>
        <w:pStyle w:val="ListParagraph"/>
        <w:numPr>
          <w:ilvl w:val="0"/>
          <w:numId w:val="14"/>
        </w:numPr>
        <w:spacing w:after="120" w:line="240" w:lineRule="auto"/>
        <w:contextualSpacing w:val="0"/>
      </w:pPr>
      <w:proofErr w:type="spellStart"/>
      <w:r w:rsidRPr="00F6135E">
        <w:rPr>
          <w:u w:val="single"/>
        </w:rPr>
        <w:t>HBsAG</w:t>
      </w:r>
      <w:proofErr w:type="spellEnd"/>
      <w:r w:rsidRPr="00F6135E">
        <w:rPr>
          <w:u w:val="single"/>
        </w:rPr>
        <w:t xml:space="preserve"> stain</w:t>
      </w:r>
      <w:r>
        <w:t xml:space="preserve">: </w:t>
      </w:r>
      <w:proofErr w:type="spellStart"/>
      <w:r>
        <w:t>Orcein</w:t>
      </w:r>
      <w:proofErr w:type="spellEnd"/>
      <w:r>
        <w:t xml:space="preserve"> stain</w:t>
      </w:r>
    </w:p>
    <w:p w14:paraId="018B08C5" w14:textId="77777777" w:rsidR="00972BE4" w:rsidRDefault="00972BE4" w:rsidP="00972BE4">
      <w:pPr>
        <w:pStyle w:val="ListParagraph"/>
        <w:numPr>
          <w:ilvl w:val="1"/>
          <w:numId w:val="14"/>
        </w:numPr>
        <w:spacing w:after="120" w:line="240" w:lineRule="auto"/>
        <w:contextualSpacing w:val="0"/>
      </w:pPr>
      <w:r>
        <w:rPr>
          <w:u w:val="single"/>
        </w:rPr>
        <w:t>Comment</w:t>
      </w:r>
      <w:r>
        <w:t xml:space="preserve">: For information only </w:t>
      </w:r>
    </w:p>
    <w:p w14:paraId="4DDC0E3C" w14:textId="77777777" w:rsidR="00AD13B4" w:rsidRDefault="00B27A1C" w:rsidP="00C419E6">
      <w:pPr>
        <w:pStyle w:val="ListParagraph"/>
        <w:numPr>
          <w:ilvl w:val="0"/>
          <w:numId w:val="14"/>
        </w:numPr>
        <w:spacing w:after="120" w:line="240" w:lineRule="auto"/>
        <w:contextualSpacing w:val="0"/>
      </w:pPr>
      <w:r w:rsidRPr="00F6135E">
        <w:rPr>
          <w:u w:val="single"/>
        </w:rPr>
        <w:t>IA</w:t>
      </w:r>
      <w:r w:rsidR="005D122C">
        <w:rPr>
          <w:u w:val="single"/>
        </w:rPr>
        <w:t>--</w:t>
      </w:r>
      <w:r w:rsidRPr="00F6135E">
        <w:rPr>
          <w:u w:val="single"/>
        </w:rPr>
        <w:t>IF</w:t>
      </w:r>
      <w:r w:rsidR="005D122C">
        <w:rPr>
          <w:u w:val="single"/>
        </w:rPr>
        <w:t>-</w:t>
      </w:r>
      <w:r w:rsidRPr="00F6135E">
        <w:rPr>
          <w:u w:val="single"/>
        </w:rPr>
        <w:t>Null*</w:t>
      </w:r>
      <w:r>
        <w:t xml:space="preserve">: CIE, EIA, EIA.RST, EMIA, IA, </w:t>
      </w:r>
      <w:proofErr w:type="spellStart"/>
      <w:r>
        <w:t>IA.rapid</w:t>
      </w:r>
      <w:proofErr w:type="spellEnd"/>
      <w:r>
        <w:t xml:space="preserve">, IF, </w:t>
      </w:r>
      <w:r w:rsidR="002E30E7">
        <w:t>Rapid,</w:t>
      </w:r>
      <w:r>
        <w:t xml:space="preserve"> RIA, RIPA</w:t>
      </w:r>
    </w:p>
    <w:p w14:paraId="0E1AF522" w14:textId="77777777" w:rsidR="00B27A1C" w:rsidRDefault="00AD13B4" w:rsidP="00C419E6">
      <w:pPr>
        <w:pStyle w:val="ListParagraph"/>
        <w:numPr>
          <w:ilvl w:val="1"/>
          <w:numId w:val="14"/>
        </w:numPr>
        <w:spacing w:after="120" w:line="240" w:lineRule="auto"/>
        <w:contextualSpacing w:val="0"/>
      </w:pPr>
      <w:r w:rsidRPr="00AD13B4">
        <w:rPr>
          <w:u w:val="single"/>
        </w:rPr>
        <w:t>Comment</w:t>
      </w:r>
      <w:r>
        <w:t>: We also include</w:t>
      </w:r>
      <w:r w:rsidR="005D122C">
        <w:t xml:space="preserve"> null methods in </w:t>
      </w:r>
      <w:proofErr w:type="gramStart"/>
      <w:r w:rsidR="005D122C">
        <w:t xml:space="preserve">this class but only when the </w:t>
      </w:r>
      <w:r w:rsidR="00545DE3">
        <w:t>a</w:t>
      </w:r>
      <w:r w:rsidR="00972BE4">
        <w:t>nalytes</w:t>
      </w:r>
      <w:r w:rsidR="005D122C">
        <w:t xml:space="preserve"> </w:t>
      </w:r>
      <w:r w:rsidR="00A473B0">
        <w:t xml:space="preserve">have </w:t>
      </w:r>
      <w:r w:rsidR="00F9442A">
        <w:t>“</w:t>
      </w:r>
      <w:r w:rsidR="005D122C">
        <w:t>Ab</w:t>
      </w:r>
      <w:r w:rsidR="00F9442A">
        <w:t>”</w:t>
      </w:r>
      <w:r w:rsidR="005D122C">
        <w:t xml:space="preserve"> </w:t>
      </w:r>
      <w:r w:rsidR="00F9442A">
        <w:t>or “</w:t>
      </w:r>
      <w:r w:rsidR="005D122C">
        <w:t>A</w:t>
      </w:r>
      <w:r w:rsidR="00F9442A">
        <w:t>g”</w:t>
      </w:r>
      <w:r w:rsidR="00A473B0">
        <w:t xml:space="preserve"> in the name</w:t>
      </w:r>
      <w:proofErr w:type="gramEnd"/>
      <w:r w:rsidR="00F9442A">
        <w:t>.</w:t>
      </w:r>
      <w:r w:rsidRPr="00AD13B4">
        <w:t xml:space="preserve"> See </w:t>
      </w:r>
      <w:r w:rsidR="00F9442A">
        <w:t xml:space="preserve">the Cross-Class </w:t>
      </w:r>
      <w:r w:rsidRPr="00AD13B4">
        <w:t>Analyte group for the definition of this group.</w:t>
      </w:r>
      <w:r>
        <w:rPr>
          <w:b/>
        </w:rPr>
        <w:t xml:space="preserve"> </w:t>
      </w:r>
    </w:p>
    <w:p w14:paraId="3B3AD66B" w14:textId="77777777" w:rsidR="00B27A1C" w:rsidRDefault="00B27A1C" w:rsidP="00C419E6">
      <w:pPr>
        <w:pStyle w:val="ListParagraph"/>
        <w:numPr>
          <w:ilvl w:val="0"/>
          <w:numId w:val="14"/>
        </w:numPr>
        <w:spacing w:after="120" w:line="240" w:lineRule="auto"/>
        <w:contextualSpacing w:val="0"/>
      </w:pPr>
      <w:r w:rsidRPr="00F6135E">
        <w:rPr>
          <w:u w:val="single"/>
        </w:rPr>
        <w:t>IB*</w:t>
      </w:r>
      <w:r>
        <w:t xml:space="preserve">: IB, </w:t>
      </w:r>
      <w:proofErr w:type="spellStart"/>
      <w:r>
        <w:t>IB.test</w:t>
      </w:r>
      <w:proofErr w:type="spellEnd"/>
      <w:r>
        <w:t xml:space="preserve"> strip</w:t>
      </w:r>
    </w:p>
    <w:p w14:paraId="5B40A222" w14:textId="77777777" w:rsidR="00B27A1C" w:rsidRDefault="00B27A1C" w:rsidP="00C419E6">
      <w:pPr>
        <w:pStyle w:val="ListParagraph"/>
        <w:numPr>
          <w:ilvl w:val="0"/>
          <w:numId w:val="14"/>
        </w:numPr>
        <w:spacing w:after="120" w:line="240" w:lineRule="auto"/>
        <w:contextualSpacing w:val="0"/>
      </w:pPr>
      <w:r w:rsidRPr="00F6135E">
        <w:rPr>
          <w:u w:val="single"/>
        </w:rPr>
        <w:t>Immune diffusion</w:t>
      </w:r>
      <w:r>
        <w:t>: ID, Immune diffusion</w:t>
      </w:r>
    </w:p>
    <w:p w14:paraId="5998D555" w14:textId="77777777" w:rsidR="00B27A1C" w:rsidRDefault="00B27A1C" w:rsidP="00C419E6">
      <w:pPr>
        <w:pStyle w:val="ListParagraph"/>
        <w:numPr>
          <w:ilvl w:val="0"/>
          <w:numId w:val="14"/>
        </w:numPr>
        <w:spacing w:after="120" w:line="240" w:lineRule="auto"/>
        <w:contextualSpacing w:val="0"/>
      </w:pPr>
      <w:r w:rsidRPr="00F6135E">
        <w:rPr>
          <w:u w:val="single"/>
        </w:rPr>
        <w:t>Intestinal parasite stains</w:t>
      </w:r>
      <w:r>
        <w:t xml:space="preserve">: Brilliant </w:t>
      </w:r>
      <w:proofErr w:type="spellStart"/>
      <w:r>
        <w:t>cresyl</w:t>
      </w:r>
      <w:proofErr w:type="spellEnd"/>
      <w:r>
        <w:t xml:space="preserve"> blue, Safranin stain, Trichrome stain modified, Trichrome stain, </w:t>
      </w:r>
      <w:r w:rsidRPr="00C63491">
        <w:t>Trichrome stain</w:t>
      </w:r>
      <w:r>
        <w:t xml:space="preserve">, </w:t>
      </w:r>
      <w:proofErr w:type="spellStart"/>
      <w:r w:rsidRPr="00C63491">
        <w:t>Gomori</w:t>
      </w:r>
      <w:proofErr w:type="spellEnd"/>
      <w:r w:rsidRPr="00C63491">
        <w:t>-Wheatley</w:t>
      </w:r>
      <w:r>
        <w:t xml:space="preserve">, </w:t>
      </w:r>
      <w:r w:rsidRPr="00C63491">
        <w:t xml:space="preserve">Trichrome </w:t>
      </w:r>
      <w:proofErr w:type="spellStart"/>
      <w:r w:rsidRPr="00C63491">
        <w:t>stain.Masson</w:t>
      </w:r>
      <w:proofErr w:type="spellEnd"/>
      <w:r>
        <w:t xml:space="preserve">, </w:t>
      </w:r>
      <w:r w:rsidRPr="00C63491">
        <w:t xml:space="preserve">Trichrome </w:t>
      </w:r>
      <w:proofErr w:type="spellStart"/>
      <w:r w:rsidRPr="00C63491">
        <w:t>stain.Masson</w:t>
      </w:r>
      <w:proofErr w:type="spellEnd"/>
      <w:r>
        <w:t xml:space="preserve"> modified</w:t>
      </w:r>
    </w:p>
    <w:p w14:paraId="573CF5B2" w14:textId="77777777" w:rsidR="001874DF" w:rsidRDefault="00B27A1C" w:rsidP="00C419E6">
      <w:pPr>
        <w:pStyle w:val="ListParagraph"/>
        <w:numPr>
          <w:ilvl w:val="0"/>
          <w:numId w:val="14"/>
        </w:numPr>
        <w:spacing w:after="120" w:line="240" w:lineRule="auto"/>
        <w:contextualSpacing w:val="0"/>
      </w:pPr>
      <w:r w:rsidRPr="00F6135E">
        <w:rPr>
          <w:u w:val="single"/>
        </w:rPr>
        <w:t>Leprosy stain</w:t>
      </w:r>
      <w:r>
        <w:t xml:space="preserve">: </w:t>
      </w:r>
      <w:proofErr w:type="spellStart"/>
      <w:r w:rsidRPr="00C63491">
        <w:t>Fite-Faraco</w:t>
      </w:r>
      <w:proofErr w:type="spellEnd"/>
      <w:r w:rsidRPr="00C63491">
        <w:t xml:space="preserve"> stain</w:t>
      </w:r>
      <w:r>
        <w:t xml:space="preserve"> </w:t>
      </w:r>
    </w:p>
    <w:p w14:paraId="58AA8302" w14:textId="77777777" w:rsidR="00B27A1C" w:rsidRDefault="001874DF" w:rsidP="00C419E6">
      <w:pPr>
        <w:pStyle w:val="ListParagraph"/>
        <w:numPr>
          <w:ilvl w:val="1"/>
          <w:numId w:val="14"/>
        </w:numPr>
        <w:spacing w:after="120" w:line="240" w:lineRule="auto"/>
        <w:contextualSpacing w:val="0"/>
      </w:pPr>
      <w:r>
        <w:rPr>
          <w:u w:val="single"/>
        </w:rPr>
        <w:t>Comment</w:t>
      </w:r>
      <w:r>
        <w:t xml:space="preserve">: </w:t>
      </w:r>
      <w:r w:rsidR="00581177">
        <w:t>For</w:t>
      </w:r>
      <w:r>
        <w:t xml:space="preserve"> information only </w:t>
      </w:r>
    </w:p>
    <w:p w14:paraId="2070B94C" w14:textId="77777777" w:rsidR="00B27A1C" w:rsidRDefault="00B27A1C" w:rsidP="00C419E6">
      <w:pPr>
        <w:pStyle w:val="ListParagraph"/>
        <w:numPr>
          <w:ilvl w:val="0"/>
          <w:numId w:val="14"/>
        </w:numPr>
        <w:spacing w:after="120" w:line="240" w:lineRule="auto"/>
        <w:contextualSpacing w:val="0"/>
      </w:pPr>
      <w:r w:rsidRPr="00F6135E">
        <w:rPr>
          <w:u w:val="single"/>
        </w:rPr>
        <w:t>Light microscopy</w:t>
      </w:r>
      <w:r>
        <w:t xml:space="preserve">: </w:t>
      </w:r>
      <w:proofErr w:type="spellStart"/>
      <w:r>
        <w:t>Microscopy.light</w:t>
      </w:r>
      <w:proofErr w:type="spellEnd"/>
      <w:r>
        <w:t xml:space="preserve">, </w:t>
      </w:r>
      <w:proofErr w:type="spellStart"/>
      <w:r>
        <w:t>Microscopy.light.HPF</w:t>
      </w:r>
      <w:proofErr w:type="spellEnd"/>
      <w:r>
        <w:t xml:space="preserve">, </w:t>
      </w:r>
      <w:proofErr w:type="spellStart"/>
      <w:r>
        <w:t>Microscopy.light.LPF</w:t>
      </w:r>
      <w:proofErr w:type="spellEnd"/>
    </w:p>
    <w:p w14:paraId="1F815CB9" w14:textId="77777777" w:rsidR="00B27A1C" w:rsidRDefault="00B27A1C" w:rsidP="00C419E6">
      <w:pPr>
        <w:pStyle w:val="ListParagraph"/>
        <w:numPr>
          <w:ilvl w:val="0"/>
          <w:numId w:val="14"/>
        </w:numPr>
        <w:spacing w:after="120" w:line="240" w:lineRule="auto"/>
        <w:contextualSpacing w:val="0"/>
      </w:pPr>
      <w:r w:rsidRPr="00F6135E">
        <w:rPr>
          <w:u w:val="single"/>
        </w:rPr>
        <w:t>Molecular genetics</w:t>
      </w:r>
      <w:r>
        <w:t xml:space="preserve">: Amplification/Sequencing, </w:t>
      </w:r>
      <w:proofErr w:type="spellStart"/>
      <w:r>
        <w:t>Molgen</w:t>
      </w:r>
      <w:proofErr w:type="spellEnd"/>
      <w:r>
        <w:t xml:space="preserve">, </w:t>
      </w:r>
      <w:proofErr w:type="spellStart"/>
      <w:r>
        <w:t>Probe.amp</w:t>
      </w:r>
      <w:proofErr w:type="spellEnd"/>
      <w:r>
        <w:t xml:space="preserve">, </w:t>
      </w:r>
      <w:proofErr w:type="spellStart"/>
      <w:r>
        <w:t>Probe.amp,sig</w:t>
      </w:r>
      <w:proofErr w:type="spellEnd"/>
      <w:r>
        <w:t xml:space="preserve">, Probe.amp.tar, </w:t>
      </w:r>
      <w:proofErr w:type="spellStart"/>
      <w:r>
        <w:t>Probe.mag</w:t>
      </w:r>
      <w:proofErr w:type="spellEnd"/>
      <w:r>
        <w:t xml:space="preserve"> capture, Sequencing</w:t>
      </w:r>
    </w:p>
    <w:p w14:paraId="40CEDCF4" w14:textId="77777777" w:rsidR="00B27A1C" w:rsidRDefault="00B27A1C" w:rsidP="00C419E6">
      <w:pPr>
        <w:pStyle w:val="ListParagraph"/>
        <w:numPr>
          <w:ilvl w:val="0"/>
          <w:numId w:val="14"/>
        </w:numPr>
        <w:spacing w:after="120" w:line="240" w:lineRule="auto"/>
        <w:contextualSpacing w:val="0"/>
      </w:pPr>
      <w:r w:rsidRPr="00F6135E">
        <w:rPr>
          <w:u w:val="single"/>
        </w:rPr>
        <w:t>PCP and yeast</w:t>
      </w:r>
      <w:r>
        <w:t xml:space="preserve">: </w:t>
      </w:r>
      <w:proofErr w:type="spellStart"/>
      <w:r w:rsidRPr="00DE3CBA">
        <w:t>Methenamine</w:t>
      </w:r>
      <w:proofErr w:type="spellEnd"/>
      <w:r w:rsidRPr="00DE3CBA">
        <w:t xml:space="preserve"> silver nitrate stain</w:t>
      </w:r>
      <w:r>
        <w:t xml:space="preserve">, </w:t>
      </w:r>
      <w:proofErr w:type="spellStart"/>
      <w:r w:rsidRPr="00DE3CBA">
        <w:t>Methenamine</w:t>
      </w:r>
      <w:proofErr w:type="spellEnd"/>
      <w:r w:rsidRPr="00DE3CBA">
        <w:t xml:space="preserve"> silver </w:t>
      </w:r>
      <w:proofErr w:type="spellStart"/>
      <w:r>
        <w:t>stain.Grocott</w:t>
      </w:r>
      <w:proofErr w:type="spellEnd"/>
      <w:r>
        <w:t xml:space="preserve">, </w:t>
      </w:r>
      <w:proofErr w:type="spellStart"/>
      <w:r w:rsidRPr="00DE3CBA">
        <w:t>Methenamine</w:t>
      </w:r>
      <w:proofErr w:type="spellEnd"/>
      <w:r w:rsidRPr="00DE3CBA">
        <w:t xml:space="preserve"> silver </w:t>
      </w:r>
      <w:proofErr w:type="spellStart"/>
      <w:r>
        <w:t>stain.Jones</w:t>
      </w:r>
      <w:proofErr w:type="spellEnd"/>
    </w:p>
    <w:p w14:paraId="5AFF5BE0" w14:textId="77777777" w:rsidR="00B27A1C" w:rsidRDefault="00B27A1C" w:rsidP="00C419E6">
      <w:pPr>
        <w:pStyle w:val="ListParagraph"/>
        <w:numPr>
          <w:ilvl w:val="0"/>
          <w:numId w:val="14"/>
        </w:numPr>
        <w:spacing w:after="120" w:line="240" w:lineRule="auto"/>
        <w:contextualSpacing w:val="0"/>
      </w:pPr>
      <w:proofErr w:type="spellStart"/>
      <w:r w:rsidRPr="00F6135E">
        <w:rPr>
          <w:u w:val="single"/>
        </w:rPr>
        <w:t>Resp</w:t>
      </w:r>
      <w:proofErr w:type="spellEnd"/>
      <w:r w:rsidRPr="00F6135E">
        <w:rPr>
          <w:u w:val="single"/>
        </w:rPr>
        <w:t xml:space="preserve"> Cult</w:t>
      </w:r>
      <w:r>
        <w:t xml:space="preserve">: ARDS Cult, CF </w:t>
      </w:r>
      <w:proofErr w:type="spellStart"/>
      <w:r>
        <w:t>Resp</w:t>
      </w:r>
      <w:proofErr w:type="spellEnd"/>
      <w:r>
        <w:t xml:space="preserve"> Cult, </w:t>
      </w:r>
      <w:proofErr w:type="spellStart"/>
      <w:r>
        <w:t>Resp</w:t>
      </w:r>
      <w:proofErr w:type="spellEnd"/>
      <w:r>
        <w:t xml:space="preserve"> Cult</w:t>
      </w:r>
    </w:p>
    <w:p w14:paraId="1174750C" w14:textId="77777777" w:rsidR="00B27A1C" w:rsidRDefault="00B27A1C" w:rsidP="00C419E6">
      <w:pPr>
        <w:pStyle w:val="ListParagraph"/>
        <w:numPr>
          <w:ilvl w:val="0"/>
          <w:numId w:val="14"/>
        </w:numPr>
        <w:spacing w:after="120" w:line="240" w:lineRule="auto"/>
        <w:contextualSpacing w:val="0"/>
      </w:pPr>
      <w:proofErr w:type="spellStart"/>
      <w:r w:rsidRPr="00F6135E">
        <w:rPr>
          <w:u w:val="single"/>
        </w:rPr>
        <w:t>Seratia</w:t>
      </w:r>
      <w:proofErr w:type="spellEnd"/>
      <w:r w:rsidRPr="00F6135E">
        <w:rPr>
          <w:u w:val="single"/>
        </w:rPr>
        <w:t xml:space="preserve"> species</w:t>
      </w:r>
      <w:r>
        <w:t xml:space="preserve">: Methyl green stain, </w:t>
      </w:r>
      <w:r w:rsidRPr="00DE3CBA">
        <w:t>Methyl green-</w:t>
      </w:r>
      <w:proofErr w:type="spellStart"/>
      <w:r w:rsidRPr="00DE3CBA">
        <w:t>pyronine</w:t>
      </w:r>
      <w:proofErr w:type="spellEnd"/>
      <w:r w:rsidRPr="00DE3CBA">
        <w:t xml:space="preserve"> Y stain</w:t>
      </w:r>
    </w:p>
    <w:p w14:paraId="3BBB0A94" w14:textId="77777777" w:rsidR="00B27A1C" w:rsidRDefault="00B27A1C" w:rsidP="00C419E6">
      <w:pPr>
        <w:pStyle w:val="ListParagraph"/>
        <w:numPr>
          <w:ilvl w:val="0"/>
          <w:numId w:val="14"/>
        </w:numPr>
        <w:spacing w:after="120" w:line="240" w:lineRule="auto"/>
        <w:contextualSpacing w:val="0"/>
      </w:pPr>
      <w:r w:rsidRPr="00F6135E">
        <w:rPr>
          <w:u w:val="single"/>
        </w:rPr>
        <w:t>Silver stains</w:t>
      </w:r>
      <w:r>
        <w:t xml:space="preserve">: </w:t>
      </w:r>
      <w:r w:rsidRPr="00DE3CBA">
        <w:t xml:space="preserve">Silver impregnation </w:t>
      </w:r>
      <w:proofErr w:type="spellStart"/>
      <w:r w:rsidRPr="00DE3CBA">
        <w:t>stain.Dieterle</w:t>
      </w:r>
      <w:proofErr w:type="spellEnd"/>
      <w:r>
        <w:t xml:space="preserve">, </w:t>
      </w:r>
      <w:r w:rsidRPr="00DE3CBA">
        <w:t>Silver nitrate stain</w:t>
      </w:r>
      <w:r>
        <w:t xml:space="preserve">, Silver stain, Silver </w:t>
      </w:r>
      <w:proofErr w:type="spellStart"/>
      <w:r>
        <w:t>stain.Fontana</w:t>
      </w:r>
      <w:proofErr w:type="spellEnd"/>
      <w:r>
        <w:t xml:space="preserve">-Masson, Silver </w:t>
      </w:r>
      <w:proofErr w:type="spellStart"/>
      <w:r>
        <w:t>stain.Grimelius</w:t>
      </w:r>
      <w:proofErr w:type="spellEnd"/>
      <w:r>
        <w:t>, Steiner stain, Warthin-Starry stain</w:t>
      </w:r>
    </w:p>
    <w:p w14:paraId="1191929B" w14:textId="77777777" w:rsidR="00B27A1C" w:rsidRDefault="00B27A1C" w:rsidP="00C419E6">
      <w:pPr>
        <w:pStyle w:val="ListParagraph"/>
        <w:numPr>
          <w:ilvl w:val="0"/>
          <w:numId w:val="14"/>
        </w:numPr>
        <w:spacing w:after="120" w:line="240" w:lineRule="auto"/>
        <w:contextualSpacing w:val="0"/>
      </w:pPr>
      <w:r w:rsidRPr="00F6135E">
        <w:rPr>
          <w:u w:val="single"/>
        </w:rPr>
        <w:t>Skin Fungi</w:t>
      </w:r>
      <w:r>
        <w:t>: KOH Preparation</w:t>
      </w:r>
    </w:p>
    <w:p w14:paraId="18B1F8B0" w14:textId="77777777" w:rsidR="00E8553B" w:rsidRDefault="00E8553B" w:rsidP="00E8553B">
      <w:pPr>
        <w:pStyle w:val="ListParagraph"/>
        <w:numPr>
          <w:ilvl w:val="1"/>
          <w:numId w:val="14"/>
        </w:numPr>
        <w:spacing w:after="120" w:line="240" w:lineRule="auto"/>
        <w:contextualSpacing w:val="0"/>
      </w:pPr>
      <w:r>
        <w:rPr>
          <w:u w:val="single"/>
        </w:rPr>
        <w:t>Comment</w:t>
      </w:r>
      <w:r>
        <w:t xml:space="preserve">: For information only </w:t>
      </w:r>
    </w:p>
    <w:p w14:paraId="7E9E2A23" w14:textId="77777777" w:rsidR="00B27A1C" w:rsidRDefault="00B27A1C" w:rsidP="00C419E6">
      <w:pPr>
        <w:pStyle w:val="ListParagraph"/>
        <w:numPr>
          <w:ilvl w:val="0"/>
          <w:numId w:val="14"/>
        </w:numPr>
        <w:spacing w:after="120" w:line="240" w:lineRule="auto"/>
        <w:contextualSpacing w:val="0"/>
      </w:pPr>
      <w:r w:rsidRPr="00F6135E">
        <w:rPr>
          <w:u w:val="single"/>
        </w:rPr>
        <w:t>Viral cult</w:t>
      </w:r>
      <w:r>
        <w:t>: Shell vial culture</w:t>
      </w:r>
    </w:p>
    <w:p w14:paraId="14C37562" w14:textId="77777777" w:rsidR="00B27A1C" w:rsidRDefault="00B27A1C" w:rsidP="00C419E6">
      <w:pPr>
        <w:pStyle w:val="ListParagraph"/>
        <w:numPr>
          <w:ilvl w:val="0"/>
          <w:numId w:val="14"/>
        </w:numPr>
        <w:spacing w:after="120" w:line="240" w:lineRule="auto"/>
        <w:contextualSpacing w:val="0"/>
      </w:pPr>
      <w:r w:rsidRPr="00F6135E">
        <w:rPr>
          <w:u w:val="single"/>
        </w:rPr>
        <w:t>Viral smear</w:t>
      </w:r>
      <w:r w:rsidR="00F6135E" w:rsidRPr="00F6135E">
        <w:rPr>
          <w:u w:val="single"/>
        </w:rPr>
        <w:t>-</w:t>
      </w:r>
      <w:r w:rsidRPr="00F6135E">
        <w:rPr>
          <w:u w:val="single"/>
        </w:rPr>
        <w:t>HSV+VZV</w:t>
      </w:r>
      <w:r>
        <w:t xml:space="preserve">: </w:t>
      </w:r>
      <w:proofErr w:type="spellStart"/>
      <w:r w:rsidRPr="004B7266">
        <w:t>Tzanck</w:t>
      </w:r>
      <w:proofErr w:type="spellEnd"/>
      <w:r w:rsidRPr="004B7266">
        <w:t xml:space="preserve"> smear</w:t>
      </w:r>
    </w:p>
    <w:p w14:paraId="297ADD09" w14:textId="77777777" w:rsidR="00E8553B" w:rsidRDefault="00E8553B" w:rsidP="00E8553B">
      <w:pPr>
        <w:pStyle w:val="ListParagraph"/>
        <w:numPr>
          <w:ilvl w:val="1"/>
          <w:numId w:val="14"/>
        </w:numPr>
        <w:spacing w:after="120" w:line="240" w:lineRule="auto"/>
        <w:contextualSpacing w:val="0"/>
      </w:pPr>
      <w:r>
        <w:rPr>
          <w:u w:val="single"/>
        </w:rPr>
        <w:t>Comment</w:t>
      </w:r>
      <w:r>
        <w:t xml:space="preserve">: For information only </w:t>
      </w:r>
    </w:p>
    <w:p w14:paraId="697E7118" w14:textId="77777777" w:rsidR="00FA1049" w:rsidRDefault="00FA1049" w:rsidP="007C47C6">
      <w:pPr>
        <w:pStyle w:val="ListParagraph"/>
        <w:numPr>
          <w:ilvl w:val="0"/>
          <w:numId w:val="14"/>
        </w:numPr>
        <w:spacing w:after="120" w:line="240" w:lineRule="auto"/>
        <w:contextualSpacing w:val="0"/>
      </w:pPr>
      <w:r>
        <w:rPr>
          <w:u w:val="single"/>
        </w:rPr>
        <w:t xml:space="preserve">Yersinia </w:t>
      </w:r>
      <w:proofErr w:type="spellStart"/>
      <w:r>
        <w:rPr>
          <w:u w:val="single"/>
        </w:rPr>
        <w:t>pestis</w:t>
      </w:r>
      <w:proofErr w:type="spellEnd"/>
      <w:r>
        <w:rPr>
          <w:u w:val="single"/>
        </w:rPr>
        <w:t xml:space="preserve"> stains</w:t>
      </w:r>
      <w:r>
        <w:t xml:space="preserve">: </w:t>
      </w:r>
      <w:proofErr w:type="spellStart"/>
      <w:r>
        <w:t>Wayson</w:t>
      </w:r>
      <w:proofErr w:type="spellEnd"/>
      <w:r>
        <w:t xml:space="preserve"> stain</w:t>
      </w:r>
    </w:p>
    <w:p w14:paraId="32C582DB" w14:textId="77777777" w:rsidR="00FA1049" w:rsidRDefault="00FA1049" w:rsidP="00D50194">
      <w:pPr>
        <w:pStyle w:val="ListParagraph"/>
        <w:numPr>
          <w:ilvl w:val="1"/>
          <w:numId w:val="14"/>
        </w:numPr>
        <w:spacing w:after="120" w:line="240" w:lineRule="auto"/>
        <w:contextualSpacing w:val="0"/>
      </w:pPr>
      <w:r>
        <w:rPr>
          <w:u w:val="single"/>
        </w:rPr>
        <w:t>Comment</w:t>
      </w:r>
      <w:r w:rsidRPr="007C47C6">
        <w:t>:</w:t>
      </w:r>
      <w:r>
        <w:t xml:space="preserve"> For information only</w:t>
      </w:r>
    </w:p>
    <w:p w14:paraId="5E39DCEE" w14:textId="77777777" w:rsidR="00B27A1C" w:rsidRPr="007C47C6" w:rsidRDefault="00B27A1C" w:rsidP="00D50194">
      <w:pPr>
        <w:rPr>
          <w:b/>
        </w:rPr>
      </w:pPr>
    </w:p>
    <w:p w14:paraId="6CDD7A57" w14:textId="77777777" w:rsidR="00AE31A9" w:rsidDel="00D321BB" w:rsidRDefault="00AE31A9" w:rsidP="007C47C6">
      <w:pPr>
        <w:pStyle w:val="Heading2"/>
        <w:rPr>
          <w:del w:id="21" w:author="Lu, Shennon (NIH/NLM/LHC) [C]" w:date="2017-12-07T09:28:00Z"/>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07AB3A52" w14:textId="77777777" w:rsidR="00CB69DA" w:rsidRDefault="00CB69DA" w:rsidP="00D321BB">
      <w:pPr>
        <w:pStyle w:val="Heading2"/>
        <w:pPrChange w:id="22" w:author="Lu, Shennon (NIH/NLM/LHC) [C]" w:date="2017-12-07T09:28:00Z">
          <w:pPr>
            <w:spacing w:after="0" w:line="240" w:lineRule="auto"/>
          </w:pPr>
        </w:pPrChange>
      </w:pPr>
    </w:p>
    <w:p w14:paraId="4EE8FFAE" w14:textId="77777777" w:rsidR="00AE31A9" w:rsidRPr="005C48DB" w:rsidRDefault="00AE31A9" w:rsidP="00AE31A9">
      <w:pPr>
        <w:spacing w:after="0" w:line="240" w:lineRule="auto"/>
        <w:rPr>
          <w:b/>
        </w:rPr>
      </w:pPr>
      <w:r>
        <w:rPr>
          <w:b/>
        </w:rPr>
        <w:t>SERO Specimen</w:t>
      </w:r>
      <w:r w:rsidRPr="005C48DB">
        <w:rPr>
          <w:b/>
        </w:rPr>
        <w:t>:</w:t>
      </w:r>
    </w:p>
    <w:p w14:paraId="5BA59046" w14:textId="77777777" w:rsidR="00AE31A9" w:rsidRPr="001217DB" w:rsidRDefault="00AE31A9" w:rsidP="00AE31A9">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rsidR="003B6E1F">
        <w:t>See the Cross-Class specimen for the definition of this specimen group.</w:t>
      </w:r>
    </w:p>
    <w:p w14:paraId="799CB401" w14:textId="77777777" w:rsidR="00AE31A9" w:rsidRDefault="00AE31A9" w:rsidP="00AE31A9">
      <w:pPr>
        <w:spacing w:after="0" w:line="240" w:lineRule="auto"/>
        <w:rPr>
          <w:b/>
        </w:rPr>
      </w:pPr>
    </w:p>
    <w:p w14:paraId="0BB27DC2" w14:textId="77777777" w:rsidR="00AE31A9" w:rsidRPr="005C48DB" w:rsidRDefault="001217DB" w:rsidP="00AE31A9">
      <w:pPr>
        <w:spacing w:after="0" w:line="240" w:lineRule="auto"/>
        <w:rPr>
          <w:b/>
        </w:rPr>
      </w:pPr>
      <w:r>
        <w:rPr>
          <w:b/>
        </w:rPr>
        <w:t xml:space="preserve">SERO </w:t>
      </w:r>
      <w:r w:rsidR="00AE31A9" w:rsidRPr="005C48DB">
        <w:rPr>
          <w:b/>
        </w:rPr>
        <w:t>Property:</w:t>
      </w:r>
    </w:p>
    <w:p w14:paraId="598F2476" w14:textId="77777777" w:rsidR="00AE31A9" w:rsidRDefault="00AE31A9" w:rsidP="00AE31A9">
      <w:pPr>
        <w:pStyle w:val="ListParagraph"/>
        <w:numPr>
          <w:ilvl w:val="0"/>
          <w:numId w:val="9"/>
        </w:numPr>
        <w:spacing w:after="0" w:line="240" w:lineRule="auto"/>
      </w:pPr>
      <w:proofErr w:type="spellStart"/>
      <w:r w:rsidRPr="00E5167D">
        <w:rPr>
          <w:u w:val="single"/>
        </w:rPr>
        <w:t>PrTitrACnc</w:t>
      </w:r>
      <w:proofErr w:type="spellEnd"/>
      <w:r w:rsidR="00E5167D">
        <w:t>:</w:t>
      </w:r>
      <w:r>
        <w:t xml:space="preserve"> Presence or Threshold, Titer, Arbitrary Concentration</w:t>
      </w:r>
    </w:p>
    <w:p w14:paraId="6376AA6B" w14:textId="77777777" w:rsidR="00AE31A9" w:rsidRDefault="00AE31A9" w:rsidP="00AE31A9">
      <w:pPr>
        <w:spacing w:after="0" w:line="240" w:lineRule="auto"/>
        <w:rPr>
          <w:b/>
        </w:rPr>
      </w:pPr>
    </w:p>
    <w:p w14:paraId="5A74A5C2" w14:textId="77777777" w:rsidR="00AE31A9" w:rsidRDefault="001217DB" w:rsidP="00AE31A9">
      <w:pPr>
        <w:spacing w:after="0" w:line="240" w:lineRule="auto"/>
      </w:pPr>
      <w:r>
        <w:rPr>
          <w:b/>
        </w:rPr>
        <w:t xml:space="preserve">SERO </w:t>
      </w:r>
      <w:r w:rsidR="00AE31A9" w:rsidRPr="005C48DB">
        <w:rPr>
          <w:b/>
        </w:rPr>
        <w:t>Method:</w:t>
      </w:r>
      <w:r w:rsidR="00AE31A9">
        <w:t xml:space="preserve"> </w:t>
      </w:r>
    </w:p>
    <w:p w14:paraId="4807E9FA" w14:textId="77777777" w:rsidR="00AE31A9" w:rsidRDefault="00B225FB" w:rsidP="00DF1E14">
      <w:pPr>
        <w:pStyle w:val="ListParagraph"/>
        <w:numPr>
          <w:ilvl w:val="0"/>
          <w:numId w:val="9"/>
        </w:numPr>
        <w:spacing w:after="120" w:line="240" w:lineRule="auto"/>
        <w:contextualSpacing w:val="0"/>
      </w:pPr>
      <w:r>
        <w:rPr>
          <w:u w:val="single"/>
        </w:rPr>
        <w:t>SERO-</w:t>
      </w:r>
      <w:proofErr w:type="spellStart"/>
      <w:r w:rsidR="00AE31A9" w:rsidRPr="00B225FB">
        <w:rPr>
          <w:u w:val="single"/>
        </w:rPr>
        <w:t>Aggl</w:t>
      </w:r>
      <w:proofErr w:type="spellEnd"/>
      <w:r w:rsidR="00AE31A9">
        <w:t xml:space="preserve">: </w:t>
      </w:r>
      <w:proofErr w:type="spellStart"/>
      <w:r w:rsidR="00AE31A9">
        <w:t>Aggl</w:t>
      </w:r>
      <w:proofErr w:type="spellEnd"/>
      <w:r w:rsidR="00AE31A9">
        <w:t xml:space="preserve">, Adult RBC </w:t>
      </w:r>
      <w:proofErr w:type="spellStart"/>
      <w:r w:rsidR="00AE31A9">
        <w:t>Aggl</w:t>
      </w:r>
      <w:proofErr w:type="spellEnd"/>
      <w:r w:rsidR="00AE31A9">
        <w:t xml:space="preserve">, Cord RBC </w:t>
      </w:r>
      <w:proofErr w:type="spellStart"/>
      <w:r w:rsidR="00AE31A9">
        <w:t>Aggl</w:t>
      </w:r>
      <w:proofErr w:type="spellEnd"/>
      <w:r w:rsidR="00AE31A9">
        <w:t xml:space="preserve">, Latex agglutination, </w:t>
      </w:r>
      <w:r w:rsidR="00AE31A9" w:rsidRPr="00AA0F50">
        <w:t>Sheep Cell Agglutination</w:t>
      </w:r>
    </w:p>
    <w:p w14:paraId="72A8083D" w14:textId="77777777" w:rsidR="00AE31A9" w:rsidRDefault="00B225FB" w:rsidP="00DF1E14">
      <w:pPr>
        <w:pStyle w:val="ListParagraph"/>
        <w:numPr>
          <w:ilvl w:val="0"/>
          <w:numId w:val="6"/>
        </w:numPr>
        <w:spacing w:after="120" w:line="240" w:lineRule="auto"/>
        <w:contextualSpacing w:val="0"/>
      </w:pPr>
      <w:r w:rsidRPr="00F6135E">
        <w:rPr>
          <w:u w:val="single"/>
        </w:rPr>
        <w:t>IA</w:t>
      </w:r>
      <w:r w:rsidR="00E5167D">
        <w:rPr>
          <w:u w:val="single"/>
        </w:rPr>
        <w:t>-</w:t>
      </w:r>
      <w:r w:rsidRPr="00F6135E">
        <w:rPr>
          <w:u w:val="single"/>
        </w:rPr>
        <w:t>I</w:t>
      </w:r>
      <w:r w:rsidR="00D85CA2">
        <w:rPr>
          <w:u w:val="single"/>
        </w:rPr>
        <w:t>F-</w:t>
      </w:r>
      <w:r w:rsidRPr="00F6135E">
        <w:rPr>
          <w:u w:val="single"/>
        </w:rPr>
        <w:t>Null*</w:t>
      </w:r>
      <w:r>
        <w:t xml:space="preserve">: </w:t>
      </w:r>
      <w:r w:rsidR="00AE31A9">
        <w:t xml:space="preserve">see MICRO for the definition of this </w:t>
      </w:r>
      <w:r w:rsidR="008955D2">
        <w:t xml:space="preserve">method </w:t>
      </w:r>
      <w:r w:rsidR="00AE31A9">
        <w:t>grouper</w:t>
      </w:r>
    </w:p>
    <w:p w14:paraId="335105FF" w14:textId="77777777" w:rsidR="008955D2" w:rsidRPr="008955D2" w:rsidRDefault="008955D2" w:rsidP="007C47C6">
      <w:pPr>
        <w:pStyle w:val="ListParagraph"/>
        <w:numPr>
          <w:ilvl w:val="1"/>
          <w:numId w:val="14"/>
        </w:numPr>
        <w:spacing w:after="120" w:line="240" w:lineRule="auto"/>
        <w:contextualSpacing w:val="0"/>
      </w:pPr>
      <w:r w:rsidRPr="00AD13B4">
        <w:rPr>
          <w:u w:val="single"/>
        </w:rPr>
        <w:t>Comment</w:t>
      </w:r>
      <w:r>
        <w:t xml:space="preserve">: </w:t>
      </w:r>
      <w:r w:rsidR="003B6E1F">
        <w:t xml:space="preserve">We also include null methods in </w:t>
      </w:r>
      <w:proofErr w:type="gramStart"/>
      <w:r w:rsidR="003B6E1F">
        <w:t>this class but only when the analytes have “Ab” or “Ag” in the name</w:t>
      </w:r>
      <w:proofErr w:type="gramEnd"/>
      <w:r w:rsidR="003B6E1F">
        <w:t>.</w:t>
      </w:r>
      <w:r w:rsidR="003B6E1F" w:rsidRPr="00AD13B4">
        <w:t xml:space="preserve"> See </w:t>
      </w:r>
      <w:r w:rsidR="003B6E1F">
        <w:t xml:space="preserve">the Cross-Class </w:t>
      </w:r>
      <w:r w:rsidR="003B6E1F" w:rsidRPr="00AD13B4">
        <w:t>Analyte group for the definition of this group.</w:t>
      </w:r>
      <w:r w:rsidR="003B6E1F">
        <w:rPr>
          <w:b/>
        </w:rPr>
        <w:t xml:space="preserve"> </w:t>
      </w:r>
    </w:p>
    <w:p w14:paraId="465FC899" w14:textId="77777777" w:rsidR="00AE31A9" w:rsidRDefault="00773393" w:rsidP="00DF1E14">
      <w:pPr>
        <w:pStyle w:val="ListParagraph"/>
        <w:numPr>
          <w:ilvl w:val="0"/>
          <w:numId w:val="6"/>
        </w:numPr>
        <w:spacing w:after="120" w:line="240" w:lineRule="auto"/>
        <w:contextualSpacing w:val="0"/>
      </w:pPr>
      <w:r w:rsidRPr="00773393">
        <w:rPr>
          <w:u w:val="single"/>
        </w:rPr>
        <w:t>SERO-</w:t>
      </w:r>
      <w:r w:rsidR="00AE31A9" w:rsidRPr="00773393">
        <w:rPr>
          <w:u w:val="single"/>
        </w:rPr>
        <w:t>Molecular genetics</w:t>
      </w:r>
      <w:r w:rsidR="00AE31A9">
        <w:t>: molecular genetics, RFLP</w:t>
      </w:r>
    </w:p>
    <w:p w14:paraId="639F81ED" w14:textId="77777777" w:rsidR="00AE31A9" w:rsidRDefault="003F3E9B" w:rsidP="00DF1E14">
      <w:pPr>
        <w:pStyle w:val="ListParagraph"/>
        <w:numPr>
          <w:ilvl w:val="0"/>
          <w:numId w:val="6"/>
        </w:numPr>
        <w:spacing w:after="120" w:line="240" w:lineRule="auto"/>
        <w:contextualSpacing w:val="0"/>
      </w:pPr>
      <w:r>
        <w:rPr>
          <w:u w:val="single"/>
        </w:rPr>
        <w:t>SERO—</w:t>
      </w:r>
      <w:r w:rsidR="00B225FB" w:rsidRPr="00594DF7">
        <w:rPr>
          <w:u w:val="single"/>
        </w:rPr>
        <w:t>Method-Other</w:t>
      </w:r>
      <w:r w:rsidR="00B225FB">
        <w:t xml:space="preserve">: </w:t>
      </w:r>
      <w:r w:rsidR="005D122C">
        <w:t xml:space="preserve">all methods found in the serology class  </w:t>
      </w:r>
      <w:r w:rsidR="00B225FB">
        <w:t>except those that depend on temperature (</w:t>
      </w:r>
      <w:r w:rsidR="00AE31A9">
        <w:t xml:space="preserve">18 </w:t>
      </w:r>
      <w:proofErr w:type="spellStart"/>
      <w:r w:rsidR="00AE31A9">
        <w:t>deg</w:t>
      </w:r>
      <w:proofErr w:type="spellEnd"/>
      <w:r w:rsidR="00AE31A9">
        <w:t xml:space="preserve"> C </w:t>
      </w:r>
      <w:proofErr w:type="spellStart"/>
      <w:r w:rsidR="00AE31A9">
        <w:t>inc</w:t>
      </w:r>
      <w:proofErr w:type="spellEnd"/>
      <w:r w:rsidR="00AE31A9">
        <w:t xml:space="preserve">, 22 </w:t>
      </w:r>
      <w:proofErr w:type="spellStart"/>
      <w:r w:rsidR="00AE31A9">
        <w:t>deg</w:t>
      </w:r>
      <w:proofErr w:type="spellEnd"/>
      <w:r w:rsidR="00AE31A9">
        <w:t xml:space="preserve"> C </w:t>
      </w:r>
      <w:proofErr w:type="spellStart"/>
      <w:r w:rsidR="00AE31A9">
        <w:t>inc</w:t>
      </w:r>
      <w:proofErr w:type="spellEnd"/>
      <w:r w:rsidR="00AE31A9">
        <w:t xml:space="preserve">, 28 </w:t>
      </w:r>
      <w:proofErr w:type="spellStart"/>
      <w:r w:rsidR="00AE31A9">
        <w:t>deg</w:t>
      </w:r>
      <w:proofErr w:type="spellEnd"/>
      <w:r w:rsidR="00AE31A9">
        <w:t xml:space="preserve"> C </w:t>
      </w:r>
      <w:proofErr w:type="spellStart"/>
      <w:r w:rsidR="00AE31A9">
        <w:t>inc</w:t>
      </w:r>
      <w:proofErr w:type="spellEnd"/>
      <w:r w:rsidR="00AE31A9">
        <w:t xml:space="preserve">, 30 </w:t>
      </w:r>
      <w:proofErr w:type="spellStart"/>
      <w:r w:rsidR="00AE31A9">
        <w:t>deg</w:t>
      </w:r>
      <w:proofErr w:type="spellEnd"/>
      <w:r w:rsidR="00AE31A9">
        <w:t xml:space="preserve"> C </w:t>
      </w:r>
      <w:proofErr w:type="spellStart"/>
      <w:r w:rsidR="00AE31A9">
        <w:t>inc</w:t>
      </w:r>
      <w:proofErr w:type="spellEnd"/>
      <w:r w:rsidR="00AE31A9">
        <w:t xml:space="preserve">, 37 degree C incubation, 4 </w:t>
      </w:r>
      <w:proofErr w:type="spellStart"/>
      <w:r w:rsidR="00AE31A9">
        <w:t>deg</w:t>
      </w:r>
      <w:proofErr w:type="spellEnd"/>
      <w:r w:rsidR="00AE31A9">
        <w:t xml:space="preserve"> C </w:t>
      </w:r>
      <w:proofErr w:type="spellStart"/>
      <w:r w:rsidR="00AE31A9">
        <w:t>inc</w:t>
      </w:r>
      <w:proofErr w:type="spellEnd"/>
      <w:r w:rsidR="00AE31A9">
        <w:t>, Cold</w:t>
      </w:r>
      <w:r w:rsidR="00B225FB">
        <w:t xml:space="preserve">). </w:t>
      </w:r>
    </w:p>
    <w:p w14:paraId="794853F6" w14:textId="77777777" w:rsidR="009D2FF5" w:rsidRDefault="009D2FF5" w:rsidP="007C47C6">
      <w:pPr>
        <w:spacing w:after="120" w:line="240" w:lineRule="auto"/>
      </w:pPr>
    </w:p>
    <w:p w14:paraId="66C9EFAA" w14:textId="77777777" w:rsidR="00665E00" w:rsidRDefault="00665E00" w:rsidP="007C47C6">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6BFC2ACA" w14:textId="77777777" w:rsidR="00665E00" w:rsidRPr="00DD64AC" w:rsidRDefault="007477DC" w:rsidP="00665E00">
      <w:pPr>
        <w:spacing w:after="0" w:line="240" w:lineRule="auto"/>
        <w:rPr>
          <w:b/>
        </w:rPr>
      </w:pPr>
      <w:r>
        <w:rPr>
          <w:b/>
        </w:rPr>
        <w:t xml:space="preserve">UA </w:t>
      </w:r>
      <w:r w:rsidR="00665E00" w:rsidRPr="00DD64AC">
        <w:rPr>
          <w:b/>
        </w:rPr>
        <w:t xml:space="preserve">System: </w:t>
      </w:r>
    </w:p>
    <w:p w14:paraId="44028603" w14:textId="77777777" w:rsidR="00665E00" w:rsidRDefault="00665E00" w:rsidP="00665E00">
      <w:pPr>
        <w:pStyle w:val="ListParagraph"/>
        <w:numPr>
          <w:ilvl w:val="0"/>
          <w:numId w:val="9"/>
        </w:numPr>
        <w:spacing w:after="0" w:line="240" w:lineRule="auto"/>
        <w:rPr>
          <w:rFonts w:ascii="Calibri" w:eastAsia="Times New Roman" w:hAnsi="Calibri" w:cs="Calibri"/>
          <w:color w:val="000000"/>
        </w:rPr>
      </w:pPr>
      <w:proofErr w:type="spellStart"/>
      <w:r w:rsidRPr="007477DC">
        <w:rPr>
          <w:rFonts w:ascii="Calibri" w:eastAsia="Times New Roman" w:hAnsi="Calibri" w:cs="Calibri"/>
          <w:color w:val="000000"/>
          <w:u w:val="single"/>
        </w:rPr>
        <w:t>UrUrnS</w:t>
      </w:r>
      <w:proofErr w:type="spellEnd"/>
      <w:r w:rsidR="007477DC"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2FDBFA08" w14:textId="77777777" w:rsidR="006A355E" w:rsidRPr="007C47C6" w:rsidRDefault="006A355E" w:rsidP="007C47C6">
      <w:pPr>
        <w:spacing w:after="0" w:line="240" w:lineRule="auto"/>
        <w:rPr>
          <w:rFonts w:ascii="Calibri" w:eastAsia="Times New Roman" w:hAnsi="Calibri" w:cs="Calibri"/>
          <w:color w:val="000000"/>
        </w:rPr>
      </w:pPr>
    </w:p>
    <w:p w14:paraId="2513CFB0" w14:textId="77777777" w:rsidR="00665E00" w:rsidRPr="00DD64AC" w:rsidRDefault="007477DC" w:rsidP="00665E00">
      <w:pPr>
        <w:spacing w:after="0" w:line="240" w:lineRule="auto"/>
        <w:rPr>
          <w:b/>
        </w:rPr>
      </w:pPr>
      <w:r>
        <w:rPr>
          <w:b/>
        </w:rPr>
        <w:t xml:space="preserve">UA </w:t>
      </w:r>
      <w:r w:rsidR="00665E00" w:rsidRPr="00DD64AC">
        <w:rPr>
          <w:b/>
        </w:rPr>
        <w:t xml:space="preserve">Property: </w:t>
      </w:r>
    </w:p>
    <w:p w14:paraId="0413510F" w14:textId="77777777" w:rsidR="00665E00" w:rsidRDefault="00665E00" w:rsidP="00665E00">
      <w:pPr>
        <w:pStyle w:val="ListParagraph"/>
        <w:numPr>
          <w:ilvl w:val="0"/>
          <w:numId w:val="9"/>
        </w:numPr>
        <w:spacing w:after="0" w:line="240" w:lineRule="auto"/>
      </w:pPr>
      <w:proofErr w:type="spellStart"/>
      <w:r w:rsidRPr="007477DC">
        <w:rPr>
          <w:u w:val="single"/>
        </w:rPr>
        <w:t>PrNaric</w:t>
      </w:r>
      <w:proofErr w:type="spellEnd"/>
      <w:r w:rsidR="007477DC">
        <w:t xml:space="preserve">: </w:t>
      </w:r>
      <w:proofErr w:type="spellStart"/>
      <w:r>
        <w:t>PrThr</w:t>
      </w:r>
      <w:proofErr w:type="spellEnd"/>
      <w:r>
        <w:t xml:space="preserve">, </w:t>
      </w:r>
      <w:proofErr w:type="spellStart"/>
      <w:r>
        <w:t>Naric</w:t>
      </w:r>
      <w:proofErr w:type="spellEnd"/>
    </w:p>
    <w:p w14:paraId="74194FD0" w14:textId="77777777" w:rsidR="006A355E" w:rsidRDefault="006A355E" w:rsidP="007C47C6">
      <w:pPr>
        <w:spacing w:after="0" w:line="240" w:lineRule="auto"/>
      </w:pPr>
    </w:p>
    <w:p w14:paraId="0A17D494" w14:textId="77777777" w:rsidR="00665E00" w:rsidRDefault="007477DC" w:rsidP="00665E00">
      <w:pPr>
        <w:spacing w:after="0" w:line="240" w:lineRule="auto"/>
      </w:pPr>
      <w:r>
        <w:rPr>
          <w:b/>
        </w:rPr>
        <w:t xml:space="preserve">UA </w:t>
      </w:r>
      <w:r w:rsidR="00665E00" w:rsidRPr="00DD64AC">
        <w:rPr>
          <w:b/>
        </w:rPr>
        <w:t>Method:</w:t>
      </w:r>
      <w:r w:rsidR="00665E00">
        <w:t xml:space="preserve"> </w:t>
      </w:r>
    </w:p>
    <w:p w14:paraId="4F42E88A" w14:textId="77777777" w:rsidR="00665E00" w:rsidRDefault="005A4E7A" w:rsidP="00DF1E14">
      <w:pPr>
        <w:pStyle w:val="ListParagraph"/>
        <w:numPr>
          <w:ilvl w:val="0"/>
          <w:numId w:val="9"/>
        </w:numPr>
        <w:spacing w:after="120" w:line="240" w:lineRule="auto"/>
        <w:contextualSpacing w:val="0"/>
      </w:pPr>
      <w:r>
        <w:rPr>
          <w:u w:val="single"/>
        </w:rPr>
        <w:t>UA-</w:t>
      </w:r>
      <w:proofErr w:type="spellStart"/>
      <w:r w:rsidR="00665E00" w:rsidRPr="007477DC">
        <w:rPr>
          <w:u w:val="single"/>
        </w:rPr>
        <w:t>MicroscopyCount</w:t>
      </w:r>
      <w:proofErr w:type="spellEnd"/>
      <w:r w:rsidR="007477DC">
        <w:t>:</w:t>
      </w:r>
      <w:r w:rsidR="00665E00">
        <w:t xml:space="preserve"> Microscopy, </w:t>
      </w:r>
      <w:proofErr w:type="spellStart"/>
      <w:r w:rsidR="00665E00">
        <w:t>Microscopy.light</w:t>
      </w:r>
      <w:proofErr w:type="spellEnd"/>
      <w:r w:rsidR="00665E00">
        <w:t xml:space="preserve">, </w:t>
      </w:r>
      <w:proofErr w:type="spellStart"/>
      <w:r w:rsidR="00665E00">
        <w:t>Microscopy.light</w:t>
      </w:r>
      <w:proofErr w:type="spellEnd"/>
      <w:r w:rsidR="00665E00">
        <w:t xml:space="preserve">. HPF, </w:t>
      </w:r>
      <w:proofErr w:type="spellStart"/>
      <w:r w:rsidR="00665E00">
        <w:t>Microscopy.light.LPF</w:t>
      </w:r>
      <w:proofErr w:type="spellEnd"/>
      <w:r w:rsidR="00665E00">
        <w:t>, Auto, Automated, Automated count, Computer assisted, Manual Count</w:t>
      </w:r>
    </w:p>
    <w:p w14:paraId="54DFC781" w14:textId="77777777" w:rsidR="00665E00" w:rsidRDefault="005A4E7A" w:rsidP="00DF1E14">
      <w:pPr>
        <w:pStyle w:val="ListParagraph"/>
        <w:numPr>
          <w:ilvl w:val="0"/>
          <w:numId w:val="9"/>
        </w:numPr>
        <w:spacing w:after="120" w:line="240" w:lineRule="auto"/>
        <w:contextualSpacing w:val="0"/>
      </w:pPr>
      <w:r w:rsidRPr="005A4E7A">
        <w:rPr>
          <w:u w:val="single"/>
        </w:rPr>
        <w:t>UA-</w:t>
      </w:r>
      <w:r w:rsidR="00665E00" w:rsidRPr="005A4E7A">
        <w:rPr>
          <w:u w:val="single"/>
        </w:rPr>
        <w:t>Fat</w:t>
      </w:r>
      <w:r w:rsidRPr="005A4E7A">
        <w:rPr>
          <w:u w:val="single"/>
        </w:rPr>
        <w:t xml:space="preserve"> stain</w:t>
      </w:r>
      <w:r w:rsidR="00665E00">
        <w:t xml:space="preserve">: </w:t>
      </w:r>
      <w:r w:rsidR="00665E00" w:rsidRPr="00A508A1">
        <w:t>Oil red O stain</w:t>
      </w:r>
      <w:r w:rsidR="00665E00">
        <w:t>, Sudan IV stain</w:t>
      </w:r>
    </w:p>
    <w:p w14:paraId="27F583BF" w14:textId="77777777" w:rsidR="00665E00" w:rsidRDefault="00665E00" w:rsidP="00DF1E14">
      <w:pPr>
        <w:pStyle w:val="ListParagraph"/>
        <w:numPr>
          <w:ilvl w:val="0"/>
          <w:numId w:val="9"/>
        </w:numPr>
        <w:spacing w:after="120" w:line="240" w:lineRule="auto"/>
        <w:contextualSpacing w:val="0"/>
      </w:pPr>
      <w:proofErr w:type="spellStart"/>
      <w:r w:rsidRPr="005A4E7A">
        <w:rPr>
          <w:u w:val="single"/>
        </w:rPr>
        <w:t>Refractrometry</w:t>
      </w:r>
      <w:proofErr w:type="spellEnd"/>
      <w:r>
        <w:t xml:space="preserve">: </w:t>
      </w:r>
      <w:proofErr w:type="spellStart"/>
      <w:r>
        <w:t>Refractrometry</w:t>
      </w:r>
      <w:proofErr w:type="spellEnd"/>
      <w:r>
        <w:t xml:space="preserve">, </w:t>
      </w:r>
      <w:proofErr w:type="spellStart"/>
      <w:r>
        <w:t>Refractrometry.automated</w:t>
      </w:r>
      <w:proofErr w:type="spellEnd"/>
    </w:p>
    <w:p w14:paraId="10CBEEBC" w14:textId="77777777" w:rsidR="00665E00" w:rsidRDefault="00665E00" w:rsidP="00DF1E14">
      <w:pPr>
        <w:pStyle w:val="ListParagraph"/>
        <w:numPr>
          <w:ilvl w:val="0"/>
          <w:numId w:val="9"/>
        </w:numPr>
        <w:spacing w:after="120" w:line="240" w:lineRule="auto"/>
        <w:contextualSpacing w:val="0"/>
      </w:pPr>
      <w:r w:rsidRPr="005A4E7A">
        <w:rPr>
          <w:u w:val="single"/>
        </w:rPr>
        <w:t>Strip</w:t>
      </w:r>
      <w:r>
        <w:t xml:space="preserve">: Test strip, Test </w:t>
      </w:r>
      <w:proofErr w:type="spellStart"/>
      <w:r>
        <w:t>strip.automated</w:t>
      </w:r>
      <w:proofErr w:type="spellEnd"/>
    </w:p>
    <w:p w14:paraId="7A926C8C" w14:textId="77777777" w:rsidR="00665E00" w:rsidRDefault="00665E00" w:rsidP="00665E00">
      <w:pPr>
        <w:spacing w:after="240" w:line="240" w:lineRule="auto"/>
      </w:pPr>
    </w:p>
    <w:p w14:paraId="5E5B3749" w14:textId="77777777" w:rsidR="001F2034" w:rsidRPr="007C47C6" w:rsidRDefault="001F2034" w:rsidP="007C47C6">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6C64D23E" w14:textId="77777777" w:rsidR="001F2034" w:rsidRDefault="001F2034" w:rsidP="00665E00">
      <w:pPr>
        <w:spacing w:after="240" w:line="240" w:lineRule="auto"/>
      </w:pPr>
      <w:r>
        <w:t>In this draft output, here are the grouping numbers for each class:</w:t>
      </w:r>
    </w:p>
    <w:p w14:paraId="72E295D9" w14:textId="77777777" w:rsidR="001F2034" w:rsidRDefault="0054426B" w:rsidP="007C47C6">
      <w:pPr>
        <w:pStyle w:val="ListParagraph"/>
        <w:numPr>
          <w:ilvl w:val="0"/>
          <w:numId w:val="16"/>
        </w:numPr>
        <w:spacing w:after="120" w:line="240" w:lineRule="auto"/>
        <w:contextualSpacing w:val="0"/>
      </w:pPr>
      <w:r>
        <w:t xml:space="preserve">CHEM: </w:t>
      </w:r>
      <w:r w:rsidR="00431EBA">
        <w:t>989 tests</w:t>
      </w:r>
      <w:r w:rsidR="00C46BF1">
        <w:t xml:space="preserve"> grouped into 384 groups,</w:t>
      </w:r>
      <w:r w:rsidR="00431EBA">
        <w:t xml:space="preserve"> with 8976 tests left ungrouped</w:t>
      </w:r>
    </w:p>
    <w:p w14:paraId="799B9373" w14:textId="77777777" w:rsidR="001F2034" w:rsidRDefault="00C06F36" w:rsidP="007C47C6">
      <w:pPr>
        <w:pStyle w:val="ListParagraph"/>
        <w:numPr>
          <w:ilvl w:val="0"/>
          <w:numId w:val="16"/>
        </w:numPr>
        <w:spacing w:after="120" w:line="240" w:lineRule="auto"/>
        <w:contextualSpacing w:val="0"/>
      </w:pPr>
      <w:r>
        <w:t>DRUG/TOX</w:t>
      </w:r>
      <w:r w:rsidR="001F2034">
        <w:t xml:space="preserve">: </w:t>
      </w:r>
      <w:r>
        <w:t>2677 tests</w:t>
      </w:r>
      <w:r w:rsidR="00C46BF1">
        <w:t xml:space="preserve"> grouped into 1240 groups, with 5170 tests left ungrouped </w:t>
      </w:r>
    </w:p>
    <w:p w14:paraId="60749916" w14:textId="77777777" w:rsidR="001F2034" w:rsidRDefault="00C06F36" w:rsidP="007C47C6">
      <w:pPr>
        <w:pStyle w:val="ListParagraph"/>
        <w:numPr>
          <w:ilvl w:val="0"/>
          <w:numId w:val="16"/>
        </w:numPr>
        <w:spacing w:after="120" w:line="240" w:lineRule="auto"/>
        <w:contextualSpacing w:val="0"/>
      </w:pPr>
      <w:r>
        <w:t>HEM/BC</w:t>
      </w:r>
      <w:r w:rsidR="001F2034">
        <w:t xml:space="preserve">: </w:t>
      </w:r>
      <w:r>
        <w:t>1072 tests</w:t>
      </w:r>
      <w:r w:rsidR="00C46BF1">
        <w:t xml:space="preserve"> grouped into 434 groups, with 1154 tests left ungrouped </w:t>
      </w:r>
    </w:p>
    <w:p w14:paraId="7421DA00" w14:textId="77777777" w:rsidR="001F2034" w:rsidRDefault="001F2034" w:rsidP="007C47C6">
      <w:pPr>
        <w:pStyle w:val="ListParagraph"/>
        <w:numPr>
          <w:ilvl w:val="0"/>
          <w:numId w:val="16"/>
        </w:numPr>
        <w:spacing w:after="120" w:line="240" w:lineRule="auto"/>
        <w:contextualSpacing w:val="0"/>
      </w:pPr>
      <w:r>
        <w:t xml:space="preserve">MICRO: </w:t>
      </w:r>
      <w:r w:rsidR="00C06F36">
        <w:t>5576 tests</w:t>
      </w:r>
      <w:r w:rsidR="00C46BF1">
        <w:t xml:space="preserve"> grouped into 2215 groups, with 6195 tests left ungrouped </w:t>
      </w:r>
    </w:p>
    <w:p w14:paraId="51B51940" w14:textId="77777777" w:rsidR="001F2034" w:rsidRDefault="00C06F36" w:rsidP="007C47C6">
      <w:pPr>
        <w:pStyle w:val="ListParagraph"/>
        <w:numPr>
          <w:ilvl w:val="0"/>
          <w:numId w:val="16"/>
        </w:numPr>
        <w:spacing w:after="120" w:line="240" w:lineRule="auto"/>
        <w:contextualSpacing w:val="0"/>
      </w:pPr>
      <w:r>
        <w:t>SERO</w:t>
      </w:r>
      <w:r w:rsidR="001F2034">
        <w:t xml:space="preserve">: </w:t>
      </w:r>
      <w:r>
        <w:t>1179 tests</w:t>
      </w:r>
      <w:r w:rsidR="00C46BF1">
        <w:t xml:space="preserve"> grouped into 472 groups, with 1505 tests left ungrouped</w:t>
      </w:r>
    </w:p>
    <w:p w14:paraId="2B9691C8" w14:textId="77777777" w:rsidR="00D85CA2" w:rsidRDefault="0035256F" w:rsidP="007C47C6">
      <w:pPr>
        <w:pStyle w:val="ListParagraph"/>
        <w:numPr>
          <w:ilvl w:val="0"/>
          <w:numId w:val="16"/>
        </w:numPr>
        <w:spacing w:after="120" w:line="240" w:lineRule="auto"/>
        <w:contextualSpacing w:val="0"/>
      </w:pPr>
      <w:r>
        <w:t>UA: 313 tests</w:t>
      </w:r>
      <w:r w:rsidR="00C46BF1">
        <w:t xml:space="preserve"> grouped into 92 groups, with 135 tests left ungrouped </w:t>
      </w:r>
    </w:p>
    <w:p w14:paraId="4A635DDA" w14:textId="77777777" w:rsidR="007C47C6" w:rsidDel="00D321BB" w:rsidRDefault="007C47C6" w:rsidP="007C47C6">
      <w:pPr>
        <w:spacing w:after="120" w:line="240" w:lineRule="auto"/>
        <w:rPr>
          <w:del w:id="23" w:author="Lu, Shennon (NIH/NLM/LHC) [C]" w:date="2017-12-07T09:28:00Z"/>
        </w:rPr>
      </w:pPr>
    </w:p>
    <w:p w14:paraId="611456E0" w14:textId="77777777" w:rsidR="007C47C6" w:rsidRDefault="00084A4E" w:rsidP="007C47C6">
      <w:pPr>
        <w:spacing w:after="120" w:line="240" w:lineRule="auto"/>
      </w:pPr>
      <w:del w:id="24" w:author="Lu, Shennon (NIH/NLM/LHC) [C]" w:date="2017-12-07T09:28:00Z">
        <w:r w:rsidDel="00D321BB">
          <w:delText>9</w:delText>
        </w:r>
      </w:del>
    </w:p>
    <w:p w14:paraId="6455B1AE" w14:textId="77777777" w:rsidR="00194CE6" w:rsidRDefault="007C47C6" w:rsidP="006E2F64">
      <w:pPr>
        <w:pStyle w:val="Heading1"/>
        <w:rPr>
          <w:rFonts w:ascii="Calibri" w:hAnsi="Calibri" w:cs="Calibri"/>
          <w:noProof/>
          <w:sz w:val="22"/>
          <w:szCs w:val="24"/>
        </w:rPr>
      </w:pPr>
      <w:r w:rsidRPr="006E2F64">
        <w:rPr>
          <w:rFonts w:asciiTheme="minorHAnsi" w:hAnsiTheme="minorHAnsi" w:cstheme="minorHAnsi"/>
          <w:b/>
          <w:color w:val="auto"/>
          <w:sz w:val="24"/>
          <w:szCs w:val="24"/>
        </w:rPr>
        <w:t>Sources</w:t>
      </w:r>
      <w:r w:rsidR="00523C17" w:rsidRPr="00523C17">
        <w:rPr>
          <w:rFonts w:ascii="Calibri" w:hAnsi="Calibri" w:cs="Calibri"/>
          <w:noProof/>
          <w:sz w:val="22"/>
          <w:szCs w:val="24"/>
        </w:rPr>
        <w:t xml:space="preserve"> </w:t>
      </w:r>
    </w:p>
    <w:p w14:paraId="468E460A" w14:textId="77777777" w:rsidR="007C47C6" w:rsidRDefault="00523C17" w:rsidP="006E2F64">
      <w:pPr>
        <w:pStyle w:val="ListParagraph"/>
        <w:numPr>
          <w:ilvl w:val="0"/>
          <w:numId w:val="17"/>
        </w:numPr>
        <w:rPr>
          <w:noProof/>
        </w:rPr>
      </w:pPr>
      <w:r w:rsidRPr="00523C17">
        <w:rPr>
          <w:noProof/>
        </w:rPr>
        <w:t>Bulletin of the World Health Organization Human papillomavirus and HPV vaccines : a review. 2006:1-11.</w:t>
      </w:r>
    </w:p>
    <w:p w14:paraId="5B21C1B3" w14:textId="77777777" w:rsidR="00194CE6" w:rsidRDefault="00194CE6" w:rsidP="006E2F64">
      <w:pPr>
        <w:pStyle w:val="ListParagraph"/>
        <w:numPr>
          <w:ilvl w:val="0"/>
          <w:numId w:val="17"/>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3910E896" w14:textId="77777777" w:rsidR="00194CE6" w:rsidRPr="006E2F64" w:rsidRDefault="00194CE6" w:rsidP="006E2F64">
      <w:pPr>
        <w:pStyle w:val="ListParagraph"/>
        <w:numPr>
          <w:ilvl w:val="0"/>
          <w:numId w:val="17"/>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58B7A64C" w14:textId="77777777" w:rsidR="007C47C6" w:rsidRDefault="007C47C6" w:rsidP="006E2F64">
      <w:pPr>
        <w:pStyle w:val="ListParagraph"/>
        <w:numPr>
          <w:ilvl w:val="0"/>
          <w:numId w:val="17"/>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1873895A" w14:textId="77777777" w:rsidR="00523C17" w:rsidRDefault="00523C17" w:rsidP="006E2F64">
      <w:pPr>
        <w:pStyle w:val="ListParagraph"/>
        <w:numPr>
          <w:ilvl w:val="0"/>
          <w:numId w:val="17"/>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23691013" w14:textId="77777777" w:rsidR="007C47C6" w:rsidRPr="006E2F64" w:rsidRDefault="007C47C6" w:rsidP="006E2F64">
      <w:pPr>
        <w:pStyle w:val="ListParagraph"/>
        <w:numPr>
          <w:ilvl w:val="0"/>
          <w:numId w:val="17"/>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109A5C3B" w14:textId="77777777" w:rsidR="00523C17" w:rsidRPr="006E2F64" w:rsidRDefault="00523C17" w:rsidP="006E2F64">
      <w:pPr>
        <w:pStyle w:val="ListParagraph"/>
        <w:numPr>
          <w:ilvl w:val="0"/>
          <w:numId w:val="17"/>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0CD1072C" w14:textId="77777777" w:rsidR="00523C17" w:rsidRPr="006E2F64" w:rsidRDefault="007C47C6" w:rsidP="006E2F64">
      <w:pPr>
        <w:pStyle w:val="ListParagraph"/>
        <w:numPr>
          <w:ilvl w:val="0"/>
          <w:numId w:val="17"/>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sectPr w:rsidR="00523C17" w:rsidRPr="006E2F64">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Lu, Shennon (NIH/NLM/LHC) [C]" w:date="2017-12-01T16:04:00Z" w:initials="LS([">
    <w:p w14:paraId="4A0CDE41" w14:textId="77777777" w:rsidR="00A549EB" w:rsidRPr="001813FD" w:rsidRDefault="00A549EB" w:rsidP="00335E5E">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6AB73116" w14:textId="77777777" w:rsidR="00A549EB" w:rsidRDefault="00A549EB" w:rsidP="00335E5E">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10" w:author="Lu, Shennon (NIH/NLM/LHC) [C]" w:date="2017-11-29T15:15:00Z" w:initials="LS([">
    <w:p w14:paraId="10E31228" w14:textId="77777777" w:rsidR="00A549EB" w:rsidRDefault="00A549EB" w:rsidP="00335E5E">
      <w:pPr>
        <w:pStyle w:val="CommentText"/>
      </w:pPr>
      <w:r>
        <w:rPr>
          <w:rStyle w:val="CommentReference"/>
        </w:rPr>
        <w:annotationRef/>
      </w:r>
      <w:r>
        <w:t>Have to check what category it should be in for pH</w:t>
      </w:r>
    </w:p>
  </w:comment>
  <w:comment w:id="11" w:author="Lu, Shennon (NIH/NLM/LHC) [C]" w:date="2017-11-29T15:52:00Z" w:initials="LS([">
    <w:p w14:paraId="723C30FD" w14:textId="77777777" w:rsidR="00A549EB" w:rsidRDefault="00A549EB" w:rsidP="00335E5E">
      <w:pPr>
        <w:spacing w:line="240" w:lineRule="auto"/>
        <w:ind w:left="360"/>
      </w:pPr>
      <w:r>
        <w:rPr>
          <w:rStyle w:val="CommentReference"/>
        </w:rPr>
        <w:annotationRef/>
      </w:r>
      <w:r w:rsidRPr="00E61A65">
        <w:rPr>
          <w:highlight w:val="lightGray"/>
        </w:rPr>
        <w:t xml:space="preserve">We also have a special condition in which components were defined as “Oxygen saturation” under the </w:t>
      </w:r>
      <w:proofErr w:type="spellStart"/>
      <w:r w:rsidRPr="00E61A65">
        <w:rPr>
          <w:highlight w:val="lightGray"/>
        </w:rPr>
        <w:t>Bld</w:t>
      </w:r>
      <w:proofErr w:type="spellEnd"/>
      <w:r w:rsidRPr="00E61A65">
        <w:rPr>
          <w:highlight w:val="lightGray"/>
        </w:rPr>
        <w:t xml:space="preserve"> O2 Peak grouper. For oxygen, we lumped </w:t>
      </w:r>
      <w:proofErr w:type="spellStart"/>
      <w:r w:rsidRPr="00E61A65">
        <w:rPr>
          <w:highlight w:val="lightGray"/>
        </w:rPr>
        <w:t>BldC</w:t>
      </w:r>
      <w:proofErr w:type="spellEnd"/>
      <w:r w:rsidRPr="00E61A65">
        <w:rPr>
          <w:highlight w:val="lightGray"/>
        </w:rPr>
        <w:t xml:space="preserve"> and </w:t>
      </w:r>
      <w:proofErr w:type="spellStart"/>
      <w:r w:rsidRPr="00E61A65">
        <w:rPr>
          <w:highlight w:val="lightGray"/>
        </w:rPr>
        <w:t>BldA</w:t>
      </w:r>
      <w:proofErr w:type="spellEnd"/>
      <w:r w:rsidRPr="00E61A65">
        <w:rPr>
          <w:highlight w:val="lightGray"/>
        </w:rPr>
        <w:t xml:space="preserve">, and separately lumped </w:t>
      </w:r>
      <w:proofErr w:type="spellStart"/>
      <w:r w:rsidRPr="00E61A65">
        <w:rPr>
          <w:highlight w:val="lightGray"/>
        </w:rPr>
        <w:t>BldMV</w:t>
      </w:r>
      <w:proofErr w:type="spellEnd"/>
      <w:r w:rsidRPr="00E61A65">
        <w:rPr>
          <w:highlight w:val="lightGray"/>
        </w:rPr>
        <w:t xml:space="preserve"> and Bld.</w:t>
      </w:r>
    </w:p>
  </w:comment>
  <w:comment w:id="14" w:author="Lu, Shennon (NIH/NLM/LHC) [C]" w:date="2017-11-29T15:20:00Z" w:initials="LS([">
    <w:p w14:paraId="0A305D6A" w14:textId="77777777" w:rsidR="00A549EB" w:rsidRDefault="00A549EB" w:rsidP="00613C98">
      <w:pPr>
        <w:pStyle w:val="ListParagraph"/>
        <w:numPr>
          <w:ilvl w:val="0"/>
          <w:numId w:val="3"/>
        </w:numPr>
        <w:spacing w:line="240" w:lineRule="auto"/>
      </w:pPr>
      <w:r>
        <w:rPr>
          <w:rStyle w:val="CommentReference"/>
        </w:rPr>
        <w:annotationRef/>
      </w:r>
      <w:r>
        <w:t>For future consideration:</w:t>
      </w:r>
    </w:p>
    <w:p w14:paraId="7C7C5697" w14:textId="77777777" w:rsidR="00A549EB" w:rsidRDefault="00A549EB" w:rsidP="00613C98">
      <w:pPr>
        <w:pStyle w:val="ListParagraph"/>
        <w:numPr>
          <w:ilvl w:val="1"/>
          <w:numId w:val="3"/>
        </w:numPr>
        <w:spacing w:line="240" w:lineRule="auto"/>
      </w:pPr>
      <w:proofErr w:type="spellStart"/>
      <w:r>
        <w:t>Bld</w:t>
      </w:r>
      <w:proofErr w:type="spellEnd"/>
      <w:r>
        <w:t>/</w:t>
      </w:r>
      <w:proofErr w:type="spellStart"/>
      <w:r>
        <w:t>Tiss</w:t>
      </w:r>
      <w:proofErr w:type="spellEnd"/>
      <w:r>
        <w:t xml:space="preserve">, </w:t>
      </w:r>
      <w:proofErr w:type="spellStart"/>
      <w:r>
        <w:t>Bld</w:t>
      </w:r>
      <w:proofErr w:type="spellEnd"/>
      <w:r>
        <w:t xml:space="preserve">/Urine, </w:t>
      </w:r>
      <w:proofErr w:type="spellStart"/>
      <w:r>
        <w:t>Ser</w:t>
      </w:r>
      <w:proofErr w:type="spellEnd"/>
      <w:r>
        <w:t>/</w:t>
      </w:r>
      <w:proofErr w:type="spellStart"/>
      <w:r>
        <w:t>Plas</w:t>
      </w:r>
      <w:proofErr w:type="spellEnd"/>
      <w:r>
        <w:t xml:space="preserve">/Urine : the properties are </w:t>
      </w:r>
      <w:proofErr w:type="spellStart"/>
      <w:r>
        <w:t>PrThr</w:t>
      </w:r>
      <w:proofErr w:type="spellEnd"/>
      <w:r>
        <w:t xml:space="preserve">, Imp, or </w:t>
      </w:r>
      <w:proofErr w:type="spellStart"/>
      <w:r>
        <w:t>Prid</w:t>
      </w:r>
      <w:proofErr w:type="spellEnd"/>
    </w:p>
    <w:p w14:paraId="4912C9B4" w14:textId="77777777" w:rsidR="00A549EB" w:rsidRDefault="00A549EB" w:rsidP="00613C98">
      <w:pPr>
        <w:pStyle w:val="ListParagraph"/>
        <w:numPr>
          <w:ilvl w:val="1"/>
          <w:numId w:val="3"/>
        </w:numPr>
        <w:spacing w:line="240" w:lineRule="auto"/>
      </w:pPr>
      <w:proofErr w:type="spellStart"/>
      <w:r>
        <w:t>Ser+Saliva</w:t>
      </w:r>
      <w:proofErr w:type="spellEnd"/>
      <w:r>
        <w:t>, may be able to combine saliva with serum</w:t>
      </w:r>
    </w:p>
  </w:comment>
  <w:comment w:id="19" w:author="McDonald, Clem (NIH/NLM/LHC) [E]" w:date="2017-12-04T21:34:00Z" w:initials="MC([">
    <w:p w14:paraId="70D0D920" w14:textId="77777777" w:rsidR="00A549EB" w:rsidRPr="009952C4" w:rsidRDefault="00A549EB" w:rsidP="00CA28D2">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 xml:space="preserve">U </w:t>
      </w:r>
      <w:proofErr w:type="spellStart"/>
      <w:r w:rsidRPr="00C65F70">
        <w:rPr>
          <w:rFonts w:cstheme="minorHAnsi"/>
          <w:i/>
          <w:iCs/>
          <w:shd w:val="clear" w:color="auto" w:fill="FFFFFF"/>
        </w:rPr>
        <w:t>urealyticum</w:t>
      </w:r>
      <w:proofErr w:type="spellEnd"/>
      <w:r w:rsidRPr="00C65F70">
        <w:rPr>
          <w:rFonts w:cstheme="minorHAnsi"/>
          <w:i/>
          <w:iCs/>
          <w:shd w:val="clear" w:color="auto" w:fill="FFFFFF"/>
        </w:rPr>
        <w:t> </w:t>
      </w:r>
      <w:r w:rsidRPr="00C65F70">
        <w:rPr>
          <w:rFonts w:cstheme="minorHAnsi"/>
          <w:shd w:val="clear" w:color="auto" w:fill="FFFFFF"/>
        </w:rPr>
        <w:t>and </w:t>
      </w:r>
      <w:r w:rsidRPr="00C65F70">
        <w:rPr>
          <w:rFonts w:cstheme="minorHAnsi"/>
          <w:i/>
          <w:iCs/>
          <w:shd w:val="clear" w:color="auto" w:fill="FFFFFF"/>
        </w:rPr>
        <w:t xml:space="preserve">U </w:t>
      </w:r>
      <w:proofErr w:type="spellStart"/>
      <w:r w:rsidRPr="00C65F70">
        <w:rPr>
          <w:rFonts w:cstheme="minorHAnsi"/>
          <w:i/>
          <w:iCs/>
          <w:shd w:val="clear" w:color="auto" w:fill="FFFFFF"/>
        </w:rPr>
        <w:t>parvum</w:t>
      </w:r>
      <w:proofErr w:type="spellEnd"/>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17269F8E" w14:textId="77777777" w:rsidR="00A549EB" w:rsidRDefault="00A549EB" w:rsidP="00CA28D2">
      <w:pPr>
        <w:pStyle w:val="CommentText"/>
      </w:pPr>
    </w:p>
  </w:comment>
  <w:comment w:id="20" w:author="Lu, Shennon (NIH/NLM/LHC) [C]" w:date="2017-12-05T14:28:00Z" w:initials="LS([">
    <w:p w14:paraId="3FC3D909" w14:textId="77777777" w:rsidR="00A549EB" w:rsidRDefault="00A549EB">
      <w:pPr>
        <w:pStyle w:val="CommentText"/>
      </w:pPr>
      <w:r>
        <w:rPr>
          <w:rStyle w:val="CommentReference"/>
        </w:rPr>
        <w:annotationRef/>
      </w:r>
      <w:hyperlink r:id="rId1" w:history="1">
        <w:r w:rsidRPr="00186C9A">
          <w:rPr>
            <w:rStyle w:val="Hyperlink"/>
          </w:rPr>
          <w:t>http://www.who.int/bulletin/volumes/85/9/06-038414/en/</w:t>
        </w:r>
      </w:hyperlink>
    </w:p>
    <w:p w14:paraId="576A0EED" w14:textId="77777777" w:rsidR="00A549EB" w:rsidRDefault="00D321BB">
      <w:pPr>
        <w:pStyle w:val="CommentText"/>
      </w:pPr>
      <w:hyperlink r:id="rId2" w:history="1">
        <w:r w:rsidR="00A549EB" w:rsidRPr="00186C9A">
          <w:rPr>
            <w:rStyle w:val="Hyperlink"/>
          </w:rPr>
          <w:t>https://www.mayomedicallaboratories.com/test-catalog/Clinical+and+Interpretive/62598</w:t>
        </w:r>
      </w:hyperlink>
      <w:r w:rsidR="00A549EB">
        <w:t xml:space="preserve"> </w:t>
      </w:r>
    </w:p>
    <w:p w14:paraId="1ACB8014" w14:textId="77777777" w:rsidR="00A549EB" w:rsidRDefault="00A549EB" w:rsidP="0090490E">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BFD3AE9" w14:textId="77777777" w:rsidR="00A549EB" w:rsidRPr="0090490E" w:rsidRDefault="00A549EB" w:rsidP="0090490E">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B73116" w15:done="0"/>
  <w15:commentEx w15:paraId="10E31228" w15:done="0"/>
  <w15:commentEx w15:paraId="723C30FD" w15:done="0"/>
  <w15:commentEx w15:paraId="4912C9B4" w15:done="0"/>
  <w15:commentEx w15:paraId="17269F8E" w15:done="0"/>
  <w15:commentEx w15:paraId="0BFD3AE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32DA3" w14:textId="77777777" w:rsidR="005F2FF0" w:rsidRDefault="005F2FF0" w:rsidP="00581DD7">
      <w:pPr>
        <w:spacing w:after="0" w:line="240" w:lineRule="auto"/>
      </w:pPr>
      <w:r>
        <w:separator/>
      </w:r>
    </w:p>
  </w:endnote>
  <w:endnote w:type="continuationSeparator" w:id="0">
    <w:p w14:paraId="20B995A0" w14:textId="77777777" w:rsidR="005F2FF0" w:rsidRDefault="005F2FF0" w:rsidP="00581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1457928"/>
      <w:docPartObj>
        <w:docPartGallery w:val="Page Numbers (Bottom of Page)"/>
        <w:docPartUnique/>
      </w:docPartObj>
    </w:sdtPr>
    <w:sdtEndPr>
      <w:rPr>
        <w:noProof/>
      </w:rPr>
    </w:sdtEndPr>
    <w:sdtContent>
      <w:p w14:paraId="48ECFAD7" w14:textId="74AB6638" w:rsidR="00A549EB" w:rsidRDefault="00A549EB">
        <w:pPr>
          <w:pStyle w:val="Footer"/>
          <w:jc w:val="center"/>
        </w:pPr>
        <w:r>
          <w:fldChar w:fldCharType="begin"/>
        </w:r>
        <w:r>
          <w:instrText xml:space="preserve"> PAGE   \* MERGEFORMAT </w:instrText>
        </w:r>
        <w:r>
          <w:fldChar w:fldCharType="separate"/>
        </w:r>
        <w:r w:rsidR="00D321BB">
          <w:rPr>
            <w:noProof/>
          </w:rPr>
          <w:t>8</w:t>
        </w:r>
        <w:r>
          <w:rPr>
            <w:noProof/>
          </w:rPr>
          <w:fldChar w:fldCharType="end"/>
        </w:r>
      </w:p>
    </w:sdtContent>
  </w:sdt>
  <w:p w14:paraId="465FF122" w14:textId="77777777" w:rsidR="00A549EB" w:rsidRDefault="00A54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D4C023" w14:textId="77777777" w:rsidR="005F2FF0" w:rsidRDefault="005F2FF0" w:rsidP="00581DD7">
      <w:pPr>
        <w:spacing w:after="0" w:line="240" w:lineRule="auto"/>
      </w:pPr>
      <w:r>
        <w:separator/>
      </w:r>
    </w:p>
  </w:footnote>
  <w:footnote w:type="continuationSeparator" w:id="0">
    <w:p w14:paraId="22B0E10A" w14:textId="77777777" w:rsidR="005F2FF0" w:rsidRDefault="005F2FF0" w:rsidP="00581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2B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1C615C"/>
    <w:multiLevelType w:val="multilevel"/>
    <w:tmpl w:val="B96281E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A7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226B3A"/>
    <w:multiLevelType w:val="hybridMultilevel"/>
    <w:tmpl w:val="C6B6A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91E72"/>
    <w:multiLevelType w:val="multilevel"/>
    <w:tmpl w:val="B96281E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D796E2D"/>
    <w:multiLevelType w:val="hybridMultilevel"/>
    <w:tmpl w:val="70F27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10"/>
  </w:num>
  <w:num w:numId="5">
    <w:abstractNumId w:val="14"/>
  </w:num>
  <w:num w:numId="6">
    <w:abstractNumId w:val="13"/>
  </w:num>
  <w:num w:numId="7">
    <w:abstractNumId w:val="3"/>
  </w:num>
  <w:num w:numId="8">
    <w:abstractNumId w:val="12"/>
  </w:num>
  <w:num w:numId="9">
    <w:abstractNumId w:val="9"/>
  </w:num>
  <w:num w:numId="10">
    <w:abstractNumId w:val="16"/>
  </w:num>
  <w:num w:numId="11">
    <w:abstractNumId w:val="2"/>
  </w:num>
  <w:num w:numId="12">
    <w:abstractNumId w:val="0"/>
  </w:num>
  <w:num w:numId="13">
    <w:abstractNumId w:val="1"/>
  </w:num>
  <w:num w:numId="14">
    <w:abstractNumId w:val="11"/>
  </w:num>
  <w:num w:numId="15">
    <w:abstractNumId w:val="15"/>
  </w:num>
  <w:num w:numId="16">
    <w:abstractNumId w:val="5"/>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D7D"/>
    <w:rsid w:val="00011AD2"/>
    <w:rsid w:val="000549F9"/>
    <w:rsid w:val="000559A0"/>
    <w:rsid w:val="00084A4E"/>
    <w:rsid w:val="0008586C"/>
    <w:rsid w:val="000A463E"/>
    <w:rsid w:val="000C0067"/>
    <w:rsid w:val="000D6E1B"/>
    <w:rsid w:val="000E0880"/>
    <w:rsid w:val="000E1AB1"/>
    <w:rsid w:val="001217DB"/>
    <w:rsid w:val="001306A3"/>
    <w:rsid w:val="00130BA6"/>
    <w:rsid w:val="00146D7C"/>
    <w:rsid w:val="0015659A"/>
    <w:rsid w:val="001813FD"/>
    <w:rsid w:val="0018164D"/>
    <w:rsid w:val="001874DF"/>
    <w:rsid w:val="00191335"/>
    <w:rsid w:val="00194CE6"/>
    <w:rsid w:val="00197012"/>
    <w:rsid w:val="001A461D"/>
    <w:rsid w:val="001B496A"/>
    <w:rsid w:val="001B6664"/>
    <w:rsid w:val="001D7438"/>
    <w:rsid w:val="001E0B96"/>
    <w:rsid w:val="001F0CC9"/>
    <w:rsid w:val="001F2034"/>
    <w:rsid w:val="001F36ED"/>
    <w:rsid w:val="00215632"/>
    <w:rsid w:val="00232204"/>
    <w:rsid w:val="002613F0"/>
    <w:rsid w:val="002620DA"/>
    <w:rsid w:val="00271F03"/>
    <w:rsid w:val="00274999"/>
    <w:rsid w:val="002829D8"/>
    <w:rsid w:val="002A1D93"/>
    <w:rsid w:val="002C06C4"/>
    <w:rsid w:val="002D08FD"/>
    <w:rsid w:val="002D174C"/>
    <w:rsid w:val="002D6185"/>
    <w:rsid w:val="002E0910"/>
    <w:rsid w:val="002E30E7"/>
    <w:rsid w:val="002E6632"/>
    <w:rsid w:val="003121C7"/>
    <w:rsid w:val="003179A0"/>
    <w:rsid w:val="00335E5E"/>
    <w:rsid w:val="00340914"/>
    <w:rsid w:val="0035256F"/>
    <w:rsid w:val="00396D1E"/>
    <w:rsid w:val="003B6E1F"/>
    <w:rsid w:val="003C3A1C"/>
    <w:rsid w:val="003D40DF"/>
    <w:rsid w:val="003E2193"/>
    <w:rsid w:val="003F124F"/>
    <w:rsid w:val="003F3E9B"/>
    <w:rsid w:val="00414876"/>
    <w:rsid w:val="00426F29"/>
    <w:rsid w:val="00431EBA"/>
    <w:rsid w:val="00451AA0"/>
    <w:rsid w:val="00465F5A"/>
    <w:rsid w:val="00471B86"/>
    <w:rsid w:val="004751AF"/>
    <w:rsid w:val="00476BE5"/>
    <w:rsid w:val="00477EEF"/>
    <w:rsid w:val="00484FB6"/>
    <w:rsid w:val="004A0853"/>
    <w:rsid w:val="004B0F9E"/>
    <w:rsid w:val="004C4DFD"/>
    <w:rsid w:val="004E5DA8"/>
    <w:rsid w:val="004F6471"/>
    <w:rsid w:val="00503A3A"/>
    <w:rsid w:val="00503A46"/>
    <w:rsid w:val="00523BCF"/>
    <w:rsid w:val="00523C17"/>
    <w:rsid w:val="0052422A"/>
    <w:rsid w:val="005363DD"/>
    <w:rsid w:val="00537621"/>
    <w:rsid w:val="0054426B"/>
    <w:rsid w:val="00545DE3"/>
    <w:rsid w:val="00552956"/>
    <w:rsid w:val="00563993"/>
    <w:rsid w:val="00581177"/>
    <w:rsid w:val="00581DD7"/>
    <w:rsid w:val="005841DE"/>
    <w:rsid w:val="00593CF5"/>
    <w:rsid w:val="00594DF7"/>
    <w:rsid w:val="00597026"/>
    <w:rsid w:val="005A35E3"/>
    <w:rsid w:val="005A4E7A"/>
    <w:rsid w:val="005D122C"/>
    <w:rsid w:val="005D7F70"/>
    <w:rsid w:val="005E3945"/>
    <w:rsid w:val="005F2FF0"/>
    <w:rsid w:val="005F31E3"/>
    <w:rsid w:val="00613C98"/>
    <w:rsid w:val="00624D86"/>
    <w:rsid w:val="006273B4"/>
    <w:rsid w:val="00646565"/>
    <w:rsid w:val="0064793D"/>
    <w:rsid w:val="00665E00"/>
    <w:rsid w:val="006A355E"/>
    <w:rsid w:val="006A3D9B"/>
    <w:rsid w:val="006D7FB7"/>
    <w:rsid w:val="006E1717"/>
    <w:rsid w:val="006E19CF"/>
    <w:rsid w:val="006E2F64"/>
    <w:rsid w:val="006E306E"/>
    <w:rsid w:val="006E3915"/>
    <w:rsid w:val="006F2487"/>
    <w:rsid w:val="00716B8B"/>
    <w:rsid w:val="0073201A"/>
    <w:rsid w:val="00736405"/>
    <w:rsid w:val="007477DC"/>
    <w:rsid w:val="00763C16"/>
    <w:rsid w:val="00766C62"/>
    <w:rsid w:val="00773393"/>
    <w:rsid w:val="007976AF"/>
    <w:rsid w:val="007A7D96"/>
    <w:rsid w:val="007C0648"/>
    <w:rsid w:val="007C47C6"/>
    <w:rsid w:val="00806943"/>
    <w:rsid w:val="00876021"/>
    <w:rsid w:val="00886B84"/>
    <w:rsid w:val="0089025A"/>
    <w:rsid w:val="008955D2"/>
    <w:rsid w:val="008E566F"/>
    <w:rsid w:val="008E5DEF"/>
    <w:rsid w:val="008F29F2"/>
    <w:rsid w:val="008F3241"/>
    <w:rsid w:val="00904158"/>
    <w:rsid w:val="0090490E"/>
    <w:rsid w:val="0093498A"/>
    <w:rsid w:val="009359EA"/>
    <w:rsid w:val="009619B0"/>
    <w:rsid w:val="0096516C"/>
    <w:rsid w:val="00966D49"/>
    <w:rsid w:val="00971E5F"/>
    <w:rsid w:val="00972BE4"/>
    <w:rsid w:val="0097425E"/>
    <w:rsid w:val="009950B0"/>
    <w:rsid w:val="00997CA1"/>
    <w:rsid w:val="009B3489"/>
    <w:rsid w:val="009B6D7D"/>
    <w:rsid w:val="009B7830"/>
    <w:rsid w:val="009C7771"/>
    <w:rsid w:val="009D2FF5"/>
    <w:rsid w:val="009E08B8"/>
    <w:rsid w:val="009E26CE"/>
    <w:rsid w:val="009E60D9"/>
    <w:rsid w:val="009F0E9C"/>
    <w:rsid w:val="00A32C74"/>
    <w:rsid w:val="00A45CDF"/>
    <w:rsid w:val="00A473B0"/>
    <w:rsid w:val="00A478C7"/>
    <w:rsid w:val="00A549EB"/>
    <w:rsid w:val="00A551A1"/>
    <w:rsid w:val="00A735B1"/>
    <w:rsid w:val="00A805C0"/>
    <w:rsid w:val="00A813F0"/>
    <w:rsid w:val="00A8723A"/>
    <w:rsid w:val="00A960E4"/>
    <w:rsid w:val="00AB0CC6"/>
    <w:rsid w:val="00AB5C1F"/>
    <w:rsid w:val="00AD13B4"/>
    <w:rsid w:val="00AE31A9"/>
    <w:rsid w:val="00AE4905"/>
    <w:rsid w:val="00B031F4"/>
    <w:rsid w:val="00B07759"/>
    <w:rsid w:val="00B156AE"/>
    <w:rsid w:val="00B225FB"/>
    <w:rsid w:val="00B239B0"/>
    <w:rsid w:val="00B27A1C"/>
    <w:rsid w:val="00B323C2"/>
    <w:rsid w:val="00B43BB3"/>
    <w:rsid w:val="00B619F6"/>
    <w:rsid w:val="00B75C77"/>
    <w:rsid w:val="00BA039F"/>
    <w:rsid w:val="00BC1A69"/>
    <w:rsid w:val="00BC7729"/>
    <w:rsid w:val="00BE5F0A"/>
    <w:rsid w:val="00C06F36"/>
    <w:rsid w:val="00C104ED"/>
    <w:rsid w:val="00C13EED"/>
    <w:rsid w:val="00C178C4"/>
    <w:rsid w:val="00C26036"/>
    <w:rsid w:val="00C36529"/>
    <w:rsid w:val="00C36C60"/>
    <w:rsid w:val="00C419E6"/>
    <w:rsid w:val="00C46BF1"/>
    <w:rsid w:val="00C53D00"/>
    <w:rsid w:val="00C5757B"/>
    <w:rsid w:val="00C951B5"/>
    <w:rsid w:val="00CA28D2"/>
    <w:rsid w:val="00CB0989"/>
    <w:rsid w:val="00CB507F"/>
    <w:rsid w:val="00CB69DA"/>
    <w:rsid w:val="00CB78D3"/>
    <w:rsid w:val="00CC26CC"/>
    <w:rsid w:val="00CC2970"/>
    <w:rsid w:val="00CC3E1D"/>
    <w:rsid w:val="00CC4309"/>
    <w:rsid w:val="00CF510D"/>
    <w:rsid w:val="00D14D9C"/>
    <w:rsid w:val="00D23502"/>
    <w:rsid w:val="00D26851"/>
    <w:rsid w:val="00D31550"/>
    <w:rsid w:val="00D321BB"/>
    <w:rsid w:val="00D4734E"/>
    <w:rsid w:val="00D50194"/>
    <w:rsid w:val="00D610FD"/>
    <w:rsid w:val="00D62CCF"/>
    <w:rsid w:val="00D72C19"/>
    <w:rsid w:val="00D80238"/>
    <w:rsid w:val="00D812D1"/>
    <w:rsid w:val="00D85CA2"/>
    <w:rsid w:val="00D87F4E"/>
    <w:rsid w:val="00D9258C"/>
    <w:rsid w:val="00DB6251"/>
    <w:rsid w:val="00DB759B"/>
    <w:rsid w:val="00DD6E62"/>
    <w:rsid w:val="00DE583C"/>
    <w:rsid w:val="00DF1983"/>
    <w:rsid w:val="00DF1E14"/>
    <w:rsid w:val="00E13DFF"/>
    <w:rsid w:val="00E17488"/>
    <w:rsid w:val="00E33EB1"/>
    <w:rsid w:val="00E5167D"/>
    <w:rsid w:val="00E6052B"/>
    <w:rsid w:val="00E63170"/>
    <w:rsid w:val="00E82896"/>
    <w:rsid w:val="00E83477"/>
    <w:rsid w:val="00E8553B"/>
    <w:rsid w:val="00E905EE"/>
    <w:rsid w:val="00EC09F8"/>
    <w:rsid w:val="00EE17BD"/>
    <w:rsid w:val="00EF2395"/>
    <w:rsid w:val="00F043B1"/>
    <w:rsid w:val="00F16FB4"/>
    <w:rsid w:val="00F234FE"/>
    <w:rsid w:val="00F27EB0"/>
    <w:rsid w:val="00F6135E"/>
    <w:rsid w:val="00F73887"/>
    <w:rsid w:val="00F75471"/>
    <w:rsid w:val="00F860FF"/>
    <w:rsid w:val="00F9442A"/>
    <w:rsid w:val="00FA1049"/>
    <w:rsid w:val="00FB1CF1"/>
    <w:rsid w:val="00FD2480"/>
    <w:rsid w:val="00FD774A"/>
    <w:rsid w:val="00FD7AD3"/>
    <w:rsid w:val="00FE4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27D636"/>
  <w15:chartTrackingRefBased/>
  <w15:docId w15:val="{4854E4B8-5F63-4F13-8239-A04F28D4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D7D"/>
  </w:style>
  <w:style w:type="paragraph" w:styleId="Heading1">
    <w:name w:val="heading 1"/>
    <w:basedOn w:val="Normal"/>
    <w:next w:val="Normal"/>
    <w:link w:val="Heading1Char"/>
    <w:uiPriority w:val="9"/>
    <w:qFormat/>
    <w:rsid w:val="002156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63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D7D"/>
    <w:pPr>
      <w:ind w:left="720"/>
      <w:contextualSpacing/>
    </w:pPr>
  </w:style>
  <w:style w:type="character" w:styleId="CommentReference">
    <w:name w:val="annotation reference"/>
    <w:basedOn w:val="DefaultParagraphFont"/>
    <w:uiPriority w:val="99"/>
    <w:semiHidden/>
    <w:unhideWhenUsed/>
    <w:rsid w:val="009B6D7D"/>
    <w:rPr>
      <w:sz w:val="16"/>
      <w:szCs w:val="16"/>
    </w:rPr>
  </w:style>
  <w:style w:type="paragraph" w:styleId="CommentText">
    <w:name w:val="annotation text"/>
    <w:basedOn w:val="Normal"/>
    <w:link w:val="CommentTextChar"/>
    <w:uiPriority w:val="99"/>
    <w:semiHidden/>
    <w:unhideWhenUsed/>
    <w:rsid w:val="009B6D7D"/>
    <w:pPr>
      <w:spacing w:line="240" w:lineRule="auto"/>
    </w:pPr>
    <w:rPr>
      <w:sz w:val="20"/>
      <w:szCs w:val="20"/>
    </w:rPr>
  </w:style>
  <w:style w:type="character" w:customStyle="1" w:styleId="CommentTextChar">
    <w:name w:val="Comment Text Char"/>
    <w:basedOn w:val="DefaultParagraphFont"/>
    <w:link w:val="CommentText"/>
    <w:uiPriority w:val="99"/>
    <w:semiHidden/>
    <w:rsid w:val="009B6D7D"/>
    <w:rPr>
      <w:sz w:val="20"/>
      <w:szCs w:val="20"/>
    </w:rPr>
  </w:style>
  <w:style w:type="character" w:customStyle="1" w:styleId="fm-citation-ids-label">
    <w:name w:val="fm-citation-ids-label"/>
    <w:basedOn w:val="DefaultParagraphFont"/>
    <w:rsid w:val="009B6D7D"/>
  </w:style>
  <w:style w:type="paragraph" w:styleId="BalloonText">
    <w:name w:val="Balloon Text"/>
    <w:basedOn w:val="Normal"/>
    <w:link w:val="BalloonTextChar"/>
    <w:uiPriority w:val="99"/>
    <w:semiHidden/>
    <w:unhideWhenUsed/>
    <w:rsid w:val="009B6D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D7D"/>
    <w:rPr>
      <w:rFonts w:ascii="Segoe UI" w:hAnsi="Segoe UI" w:cs="Segoe UI"/>
      <w:sz w:val="18"/>
      <w:szCs w:val="18"/>
    </w:rPr>
  </w:style>
  <w:style w:type="character" w:customStyle="1" w:styleId="section40000000000000">
    <w:name w:val="section40000000000000"/>
    <w:basedOn w:val="DefaultParagraphFont"/>
    <w:rsid w:val="00E6052B"/>
  </w:style>
  <w:style w:type="character" w:customStyle="1" w:styleId="section800000000000001">
    <w:name w:val="section800000000000001"/>
    <w:basedOn w:val="DefaultParagraphFont"/>
    <w:rsid w:val="00E6052B"/>
    <w:rPr>
      <w:vanish/>
      <w:webHidden w:val="0"/>
      <w:specVanish w:val="0"/>
    </w:rPr>
  </w:style>
  <w:style w:type="character" w:customStyle="1" w:styleId="section1000000000000001">
    <w:name w:val="section1000000000000001"/>
    <w:basedOn w:val="DefaultParagraphFont"/>
    <w:rsid w:val="00E6052B"/>
    <w:rPr>
      <w:vanish/>
      <w:webHidden w:val="0"/>
      <w:specVanish w:val="0"/>
    </w:rPr>
  </w:style>
  <w:style w:type="paragraph" w:styleId="CommentSubject">
    <w:name w:val="annotation subject"/>
    <w:basedOn w:val="CommentText"/>
    <w:next w:val="CommentText"/>
    <w:link w:val="CommentSubjectChar"/>
    <w:uiPriority w:val="99"/>
    <w:semiHidden/>
    <w:unhideWhenUsed/>
    <w:rsid w:val="0090490E"/>
    <w:rPr>
      <w:b/>
      <w:bCs/>
    </w:rPr>
  </w:style>
  <w:style w:type="character" w:customStyle="1" w:styleId="CommentSubjectChar">
    <w:name w:val="Comment Subject Char"/>
    <w:basedOn w:val="CommentTextChar"/>
    <w:link w:val="CommentSubject"/>
    <w:uiPriority w:val="99"/>
    <w:semiHidden/>
    <w:rsid w:val="0090490E"/>
    <w:rPr>
      <w:b/>
      <w:bCs/>
      <w:sz w:val="20"/>
      <w:szCs w:val="20"/>
    </w:rPr>
  </w:style>
  <w:style w:type="character" w:styleId="Hyperlink">
    <w:name w:val="Hyperlink"/>
    <w:basedOn w:val="DefaultParagraphFont"/>
    <w:uiPriority w:val="99"/>
    <w:unhideWhenUsed/>
    <w:rsid w:val="0090490E"/>
    <w:rPr>
      <w:color w:val="0563C1" w:themeColor="hyperlink"/>
      <w:u w:val="single"/>
    </w:rPr>
  </w:style>
  <w:style w:type="paragraph" w:styleId="Header">
    <w:name w:val="header"/>
    <w:basedOn w:val="Normal"/>
    <w:link w:val="HeaderChar"/>
    <w:uiPriority w:val="99"/>
    <w:unhideWhenUsed/>
    <w:rsid w:val="00581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DD7"/>
  </w:style>
  <w:style w:type="paragraph" w:styleId="Footer">
    <w:name w:val="footer"/>
    <w:basedOn w:val="Normal"/>
    <w:link w:val="FooterChar"/>
    <w:uiPriority w:val="99"/>
    <w:unhideWhenUsed/>
    <w:rsid w:val="00581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DD7"/>
  </w:style>
  <w:style w:type="character" w:customStyle="1" w:styleId="Heading1Char">
    <w:name w:val="Heading 1 Char"/>
    <w:basedOn w:val="DefaultParagraphFont"/>
    <w:link w:val="Heading1"/>
    <w:uiPriority w:val="9"/>
    <w:rsid w:val="002156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63DD"/>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D501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194"/>
    <w:rPr>
      <w:sz w:val="20"/>
      <w:szCs w:val="20"/>
    </w:rPr>
  </w:style>
  <w:style w:type="character" w:styleId="FootnoteReference">
    <w:name w:val="footnote reference"/>
    <w:basedOn w:val="DefaultParagraphFont"/>
    <w:uiPriority w:val="99"/>
    <w:semiHidden/>
    <w:unhideWhenUsed/>
    <w:rsid w:val="00D501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2587">
      <w:bodyDiv w:val="1"/>
      <w:marLeft w:val="0"/>
      <w:marRight w:val="0"/>
      <w:marTop w:val="0"/>
      <w:marBottom w:val="0"/>
      <w:divBdr>
        <w:top w:val="none" w:sz="0" w:space="0" w:color="auto"/>
        <w:left w:val="none" w:sz="0" w:space="0" w:color="auto"/>
        <w:bottom w:val="none" w:sz="0" w:space="0" w:color="auto"/>
        <w:right w:val="none" w:sz="0" w:space="0" w:color="auto"/>
      </w:divBdr>
    </w:div>
    <w:div w:id="116662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0AF2E-55ED-4A32-81D5-9C940F9A3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2633</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Lu, Shennon (NIH/NLM/LHC) [C]</cp:lastModifiedBy>
  <cp:revision>4</cp:revision>
  <cp:lastPrinted>2017-12-05T21:46:00Z</cp:lastPrinted>
  <dcterms:created xsi:type="dcterms:W3CDTF">2017-12-07T14:27:00Z</dcterms:created>
  <dcterms:modified xsi:type="dcterms:W3CDTF">2017-12-07T14:28:00Z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477b56a5-48d0-3858-a91e-66fe2b5df76e</vt:lpwstr>
  </property>
  <property fmtid="{D5CDD505-2E9C-101B-9397-08002B2CF9AE}" pid="24" name="Mendeley Citation Style_1">
    <vt:lpwstr>http://www.zotero.org/styles/american-medical-association</vt:lpwstr>
  </property>
</Properties>
</file>